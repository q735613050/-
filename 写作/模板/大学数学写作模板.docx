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6C0BD" w14:textId="77777777" w:rsidR="00D908DD" w:rsidRPr="00F87191" w:rsidRDefault="001A4333" w:rsidP="00C22A54">
      <w:pPr>
        <w:rPr>
          <w:rFonts w:eastAsia="华文仿宋"/>
          <w:color w:val="0000FF"/>
          <w:sz w:val="18"/>
          <w:szCs w:val="18"/>
        </w:rPr>
      </w:pPr>
      <w:ins w:id="0" w:author="刘新伟" w:date="2018-01-01T20:08:00Z">
        <w:r>
          <w:rPr>
            <w:rFonts w:eastAsia="华文仿宋"/>
            <w:color w:val="0000FF"/>
            <w:sz w:val="18"/>
            <w:szCs w:val="18"/>
          </w:rPr>
          <w:fldChar w:fldCharType="begin">
            <w:fldData xml:space="preserve">ZQBKAHoAdABYAFcAOQBzAEUAMgBVAFkAdgAyAHUANwA5AHYAcQBPAEIARwB3AGsASQBZADIARwBj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</w:fldData>
          </w:fldChar>
        </w:r>
        <w:r>
          <w:rPr>
            <w:rFonts w:eastAsia="华文仿宋"/>
            <w:color w:val="0000FF"/>
            <w:sz w:val="18"/>
            <w:szCs w:val="18"/>
          </w:rPr>
          <w:instrText>ADDIN CNKISM.UserStyle</w:instrText>
        </w:r>
        <w:r>
          <w:rPr>
            <w:rFonts w:eastAsia="华文仿宋"/>
            <w:color w:val="0000FF"/>
            <w:sz w:val="18"/>
            <w:szCs w:val="18"/>
          </w:rPr>
        </w:r>
      </w:ins>
      <w:r>
        <w:rPr>
          <w:rFonts w:eastAsia="华文仿宋"/>
          <w:color w:val="0000FF"/>
          <w:sz w:val="18"/>
          <w:szCs w:val="18"/>
        </w:rPr>
        <w:fldChar w:fldCharType="separate"/>
      </w:r>
      <w:ins w:id="1" w:author="刘新伟" w:date="2018-01-01T20:08:00Z">
        <w:r>
          <w:rPr>
            <w:rFonts w:eastAsia="华文仿宋"/>
            <w:color w:val="0000FF"/>
            <w:sz w:val="18"/>
            <w:szCs w:val="18"/>
          </w:rPr>
          <w:fldChar w:fldCharType="end"/>
        </w:r>
      </w:ins>
      <w:r w:rsidR="00EE1EA5">
        <w:rPr>
          <w:rFonts w:eastAsia="华文仿宋"/>
          <w:color w:val="0000FF"/>
          <w:sz w:val="18"/>
          <w:szCs w:val="18"/>
        </w:rPr>
        <w:t>该模板用于优先出版，</w:t>
      </w:r>
      <w:r w:rsidR="00D908DD" w:rsidRPr="00F87191">
        <w:rPr>
          <w:rFonts w:eastAsia="华文仿宋"/>
          <w:color w:val="0000FF"/>
          <w:sz w:val="18"/>
          <w:szCs w:val="18"/>
        </w:rPr>
        <w:t>请作者严格按照该模板进行</w:t>
      </w:r>
      <w:commentRangeStart w:id="2"/>
      <w:r w:rsidR="00D908DD" w:rsidRPr="00F87191">
        <w:rPr>
          <w:rFonts w:eastAsia="华文仿宋"/>
          <w:color w:val="0000FF"/>
          <w:sz w:val="18"/>
          <w:szCs w:val="18"/>
        </w:rPr>
        <w:t>排版</w:t>
      </w:r>
      <w:commentRangeEnd w:id="2"/>
      <w:r w:rsidR="00221006">
        <w:rPr>
          <w:rStyle w:val="a3"/>
        </w:rPr>
        <w:commentReference w:id="2"/>
      </w:r>
    </w:p>
    <w:p w14:paraId="456CDDD0" w14:textId="77777777" w:rsidR="0040434E" w:rsidRDefault="00597AC7" w:rsidP="00E95A93">
      <w:pPr>
        <w:spacing w:beforeLines="50" w:before="156" w:afterLines="50" w:after="156"/>
        <w:jc w:val="center"/>
        <w:rPr>
          <w:rFonts w:ascii="宋体" w:hAnsi="宋体" w:hint="eastAsia"/>
          <w:b/>
          <w:sz w:val="44"/>
          <w:szCs w:val="44"/>
        </w:rPr>
      </w:pPr>
      <w:bookmarkStart w:id="3" w:name="_GoBack"/>
      <w:bookmarkEnd w:id="3"/>
      <w:commentRangeStart w:id="4"/>
      <w:r w:rsidRPr="00BB3941">
        <w:rPr>
          <w:rFonts w:ascii="宋体" w:hAnsi="宋体" w:hint="eastAsia"/>
          <w:b/>
          <w:sz w:val="44"/>
          <w:szCs w:val="44"/>
        </w:rPr>
        <w:t>中文文题</w:t>
      </w:r>
      <w:commentRangeEnd w:id="4"/>
      <w:r w:rsidR="001835A6">
        <w:rPr>
          <w:rStyle w:val="a3"/>
        </w:rPr>
        <w:commentReference w:id="4"/>
      </w:r>
    </w:p>
    <w:p w14:paraId="7C865584" w14:textId="77777777" w:rsidR="00141ACC" w:rsidRPr="00BB3941" w:rsidRDefault="00141ACC" w:rsidP="00E95A93">
      <w:pPr>
        <w:spacing w:beforeLines="50" w:before="156" w:afterLines="50" w:after="156"/>
        <w:jc w:val="center"/>
        <w:rPr>
          <w:rFonts w:ascii="宋体" w:hAnsi="宋体" w:hint="eastAsia"/>
          <w:b/>
          <w:sz w:val="44"/>
          <w:szCs w:val="44"/>
        </w:rPr>
      </w:pPr>
    </w:p>
    <w:p w14:paraId="488BAACE" w14:textId="77777777" w:rsidR="008D7DEC" w:rsidRPr="00BB3941" w:rsidRDefault="008D7DEC" w:rsidP="008D7DEC">
      <w:pPr>
        <w:spacing w:beforeLines="50" w:before="156" w:line="400" w:lineRule="exact"/>
        <w:jc w:val="center"/>
        <w:rPr>
          <w:rFonts w:ascii="仿宋_GB2312" w:eastAsia="仿宋_GB2312" w:hint="eastAsia"/>
          <w:sz w:val="24"/>
        </w:rPr>
      </w:pPr>
      <w:commentRangeStart w:id="5"/>
      <w:r w:rsidRPr="00BB3941">
        <w:rPr>
          <w:rFonts w:ascii="仿宋_GB2312" w:eastAsia="仿宋_GB2312" w:hint="eastAsia"/>
          <w:sz w:val="24"/>
        </w:rPr>
        <w:t>李全勇</w:t>
      </w:r>
      <w:r w:rsidRPr="00BB3941">
        <w:rPr>
          <w:rFonts w:ascii="仿宋_GB2312" w:eastAsia="仿宋_GB2312" w:hint="eastAsia"/>
          <w:sz w:val="24"/>
          <w:vertAlign w:val="superscript"/>
        </w:rPr>
        <w:t>1，2</w:t>
      </w:r>
      <w:r w:rsidRPr="00BB3941">
        <w:rPr>
          <w:rFonts w:ascii="仿宋_GB2312" w:eastAsia="仿宋_GB2312" w:hint="eastAsia"/>
          <w:sz w:val="24"/>
        </w:rPr>
        <w:t>，</w:t>
      </w:r>
      <w:r w:rsidR="004055AF">
        <w:rPr>
          <w:rFonts w:ascii="仿宋_GB2312" w:eastAsia="仿宋_GB2312" w:hint="eastAsia"/>
          <w:sz w:val="24"/>
        </w:rPr>
        <w:t xml:space="preserve"> </w:t>
      </w:r>
      <w:r w:rsidRPr="00BB3941">
        <w:rPr>
          <w:rFonts w:ascii="仿宋_GB2312" w:eastAsia="仿宋_GB2312" w:hint="eastAsia"/>
          <w:sz w:val="24"/>
        </w:rPr>
        <w:t xml:space="preserve"> 李顺初</w:t>
      </w:r>
      <w:r w:rsidRPr="00BB3941">
        <w:rPr>
          <w:rFonts w:ascii="仿宋_GB2312" w:eastAsia="仿宋_GB2312" w:hint="eastAsia"/>
          <w:sz w:val="24"/>
          <w:vertAlign w:val="superscript"/>
        </w:rPr>
        <w:t>1</w:t>
      </w:r>
      <w:r w:rsidRPr="00BB3941">
        <w:rPr>
          <w:rFonts w:ascii="仿宋_GB2312" w:eastAsia="仿宋_GB2312" w:hint="eastAsia"/>
          <w:sz w:val="24"/>
        </w:rPr>
        <w:t>，</w:t>
      </w:r>
      <w:r w:rsidR="004055AF">
        <w:rPr>
          <w:rFonts w:ascii="仿宋_GB2312" w:eastAsia="仿宋_GB2312" w:hint="eastAsia"/>
          <w:sz w:val="24"/>
        </w:rPr>
        <w:t xml:space="preserve"> </w:t>
      </w:r>
      <w:r w:rsidRPr="00BB3941">
        <w:rPr>
          <w:rFonts w:ascii="仿宋_GB2312" w:eastAsia="仿宋_GB2312" w:hint="eastAsia"/>
          <w:sz w:val="24"/>
        </w:rPr>
        <w:t xml:space="preserve"> 李  伟</w:t>
      </w:r>
      <w:r w:rsidRPr="00BB3941">
        <w:rPr>
          <w:rFonts w:ascii="仿宋_GB2312" w:eastAsia="仿宋_GB2312" w:hint="eastAsia"/>
          <w:sz w:val="24"/>
          <w:vertAlign w:val="superscript"/>
        </w:rPr>
        <w:t>2</w:t>
      </w:r>
      <w:r w:rsidRPr="00BB3941">
        <w:rPr>
          <w:rFonts w:ascii="仿宋_GB2312" w:eastAsia="仿宋_GB2312" w:hint="eastAsia"/>
          <w:sz w:val="24"/>
        </w:rPr>
        <w:t>，</w:t>
      </w:r>
      <w:r w:rsidR="004055AF">
        <w:rPr>
          <w:rFonts w:ascii="仿宋_GB2312" w:eastAsia="仿宋_GB2312" w:hint="eastAsia"/>
          <w:sz w:val="24"/>
        </w:rPr>
        <w:t xml:space="preserve">  </w:t>
      </w:r>
      <w:r w:rsidRPr="00BB3941">
        <w:rPr>
          <w:rFonts w:ascii="仿宋_GB2312" w:eastAsia="仿宋_GB2312" w:hint="eastAsia"/>
          <w:sz w:val="24"/>
        </w:rPr>
        <w:t>王俊超</w:t>
      </w:r>
      <w:r w:rsidRPr="00BB3941">
        <w:rPr>
          <w:rFonts w:ascii="仿宋_GB2312" w:eastAsia="仿宋_GB2312" w:hint="eastAsia"/>
          <w:sz w:val="24"/>
          <w:vertAlign w:val="superscript"/>
        </w:rPr>
        <w:t>2</w:t>
      </w:r>
      <w:commentRangeEnd w:id="5"/>
      <w:r w:rsidR="00805F92" w:rsidRPr="00BB3941">
        <w:rPr>
          <w:rStyle w:val="a3"/>
          <w:rFonts w:ascii="仿宋_GB2312" w:eastAsia="仿宋_GB2312" w:hint="eastAsia"/>
          <w:sz w:val="24"/>
          <w:szCs w:val="24"/>
        </w:rPr>
        <w:commentReference w:id="5"/>
      </w:r>
    </w:p>
    <w:p w14:paraId="3124726F" w14:textId="77777777" w:rsidR="00F768D1" w:rsidRPr="00BB3941" w:rsidRDefault="0092680B" w:rsidP="00E95A93">
      <w:pPr>
        <w:jc w:val="center"/>
        <w:rPr>
          <w:rFonts w:ascii="宋体" w:hAnsi="宋体"/>
          <w:sz w:val="18"/>
          <w:szCs w:val="18"/>
        </w:rPr>
      </w:pPr>
      <w:commentRangeStart w:id="6"/>
      <w:r w:rsidRPr="00BB3941">
        <w:rPr>
          <w:rFonts w:ascii="宋体" w:hAnsi="宋体"/>
          <w:sz w:val="18"/>
          <w:szCs w:val="18"/>
        </w:rPr>
        <w:t>（1.</w:t>
      </w:r>
      <w:r w:rsidR="00FA5254" w:rsidRPr="00BB3941">
        <w:rPr>
          <w:rFonts w:ascii="宋体" w:hAnsi="宋体" w:hint="eastAsia"/>
          <w:sz w:val="18"/>
          <w:szCs w:val="18"/>
        </w:rPr>
        <w:t>西华大学 应用数学研究所</w:t>
      </w:r>
      <w:r w:rsidRPr="00BB3941">
        <w:rPr>
          <w:rFonts w:ascii="宋体" w:hAnsi="宋体"/>
          <w:sz w:val="18"/>
          <w:szCs w:val="18"/>
        </w:rPr>
        <w:t>，</w:t>
      </w:r>
      <w:r w:rsidR="00FA5254" w:rsidRPr="00BB3941">
        <w:rPr>
          <w:rFonts w:ascii="宋体" w:hAnsi="宋体" w:hint="eastAsia"/>
          <w:sz w:val="18"/>
          <w:szCs w:val="18"/>
        </w:rPr>
        <w:t>四川</w:t>
      </w:r>
      <w:r w:rsidR="00F768D1" w:rsidRPr="00BB3941">
        <w:rPr>
          <w:rFonts w:ascii="宋体" w:hAnsi="宋体"/>
          <w:sz w:val="18"/>
          <w:szCs w:val="18"/>
        </w:rPr>
        <w:t xml:space="preserve"> </w:t>
      </w:r>
      <w:r w:rsidR="00FA5254" w:rsidRPr="00BB3941">
        <w:rPr>
          <w:rFonts w:ascii="宋体" w:hAnsi="宋体" w:hint="eastAsia"/>
          <w:sz w:val="18"/>
          <w:szCs w:val="18"/>
        </w:rPr>
        <w:t>成都</w:t>
      </w:r>
      <w:r w:rsidRPr="00BB3941">
        <w:rPr>
          <w:rFonts w:ascii="宋体" w:hAnsi="宋体"/>
          <w:sz w:val="18"/>
          <w:szCs w:val="18"/>
        </w:rPr>
        <w:t xml:space="preserve"> </w:t>
      </w:r>
      <w:r w:rsidR="00FA5254" w:rsidRPr="00BB3941">
        <w:rPr>
          <w:rFonts w:ascii="宋体" w:hAnsi="宋体" w:hint="eastAsia"/>
          <w:sz w:val="18"/>
          <w:szCs w:val="18"/>
        </w:rPr>
        <w:t>610039</w:t>
      </w:r>
      <w:r w:rsidRPr="00BB3941">
        <w:rPr>
          <w:rFonts w:ascii="宋体" w:hAnsi="宋体"/>
          <w:sz w:val="18"/>
          <w:szCs w:val="18"/>
        </w:rPr>
        <w:t>；</w:t>
      </w:r>
    </w:p>
    <w:p w14:paraId="5E46DEBE" w14:textId="77777777" w:rsidR="0092680B" w:rsidRPr="00BB3941" w:rsidRDefault="006846C8" w:rsidP="00E95A93">
      <w:pPr>
        <w:jc w:val="center"/>
        <w:rPr>
          <w:rFonts w:ascii="宋体" w:hAnsi="宋体"/>
          <w:sz w:val="18"/>
          <w:szCs w:val="18"/>
        </w:rPr>
      </w:pPr>
      <w:r>
        <w:rPr>
          <w:rFonts w:ascii="宋体" w:hAnsi="宋体"/>
          <w:sz w:val="18"/>
          <w:szCs w:val="18"/>
        </w:rPr>
        <w:t>2.</w:t>
      </w:r>
      <w:r w:rsidR="00FA5254" w:rsidRPr="00BB3941">
        <w:rPr>
          <w:rFonts w:ascii="宋体" w:hAnsi="宋体" w:hint="eastAsia"/>
          <w:sz w:val="18"/>
          <w:szCs w:val="18"/>
        </w:rPr>
        <w:t>西南石油大学 油气藏地质与开发工程国家重点实验室</w:t>
      </w:r>
      <w:r w:rsidR="0092680B" w:rsidRPr="00BB3941">
        <w:rPr>
          <w:rFonts w:ascii="宋体" w:hAnsi="宋体"/>
          <w:sz w:val="18"/>
          <w:szCs w:val="18"/>
        </w:rPr>
        <w:t>，</w:t>
      </w:r>
      <w:r w:rsidR="00FA5254" w:rsidRPr="00BB3941">
        <w:rPr>
          <w:rFonts w:ascii="宋体" w:hAnsi="宋体" w:hint="eastAsia"/>
          <w:sz w:val="18"/>
          <w:szCs w:val="18"/>
        </w:rPr>
        <w:t>四川</w:t>
      </w:r>
      <w:r w:rsidR="00FA5254" w:rsidRPr="00BB3941">
        <w:rPr>
          <w:rFonts w:ascii="宋体" w:hAnsi="宋体"/>
          <w:sz w:val="18"/>
          <w:szCs w:val="18"/>
        </w:rPr>
        <w:t xml:space="preserve"> </w:t>
      </w:r>
      <w:r w:rsidR="00FA5254" w:rsidRPr="00BB3941">
        <w:rPr>
          <w:rFonts w:ascii="宋体" w:hAnsi="宋体" w:hint="eastAsia"/>
          <w:sz w:val="18"/>
          <w:szCs w:val="18"/>
        </w:rPr>
        <w:t>成都</w:t>
      </w:r>
      <w:r w:rsidR="00FA5254" w:rsidRPr="00BB3941">
        <w:rPr>
          <w:rFonts w:ascii="宋体" w:hAnsi="宋体"/>
          <w:sz w:val="18"/>
          <w:szCs w:val="18"/>
        </w:rPr>
        <w:t xml:space="preserve"> </w:t>
      </w:r>
      <w:r w:rsidR="00FA5254" w:rsidRPr="00BB3941">
        <w:rPr>
          <w:rFonts w:ascii="宋体" w:hAnsi="宋体" w:hint="eastAsia"/>
          <w:sz w:val="18"/>
          <w:szCs w:val="18"/>
        </w:rPr>
        <w:t>610500</w:t>
      </w:r>
      <w:r w:rsidR="0092680B" w:rsidRPr="00BB3941">
        <w:rPr>
          <w:rFonts w:ascii="宋体" w:hAnsi="宋体"/>
          <w:sz w:val="18"/>
          <w:szCs w:val="18"/>
        </w:rPr>
        <w:t>）</w:t>
      </w:r>
    </w:p>
    <w:commentRangeEnd w:id="6"/>
    <w:p w14:paraId="5FDC17BB" w14:textId="77777777" w:rsidR="002C099E" w:rsidRDefault="00B97B9C" w:rsidP="00C22A54">
      <w:pPr>
        <w:ind w:leftChars="170" w:left="357" w:rightChars="204" w:right="428" w:firstLineChars="200" w:firstLine="420"/>
        <w:rPr>
          <w:rFonts w:eastAsia="黑体" w:hint="eastAsia"/>
          <w:szCs w:val="21"/>
        </w:rPr>
      </w:pPr>
      <w:r>
        <w:rPr>
          <w:rStyle w:val="a3"/>
        </w:rPr>
        <w:commentReference w:id="6"/>
      </w:r>
    </w:p>
    <w:p w14:paraId="198752AD" w14:textId="77777777" w:rsidR="0092680B" w:rsidRPr="004B107F" w:rsidRDefault="00A60355" w:rsidP="004B107F">
      <w:pPr>
        <w:ind w:leftChars="170" w:left="357" w:rightChars="204" w:right="428" w:firstLineChars="200" w:firstLine="360"/>
        <w:rPr>
          <w:rFonts w:ascii="黑体" w:eastAsia="黑体"/>
          <w:sz w:val="18"/>
          <w:szCs w:val="18"/>
        </w:rPr>
      </w:pPr>
      <w:commentRangeStart w:id="7"/>
      <w:r w:rsidRPr="00BB3941">
        <w:rPr>
          <w:rFonts w:ascii="黑体" w:eastAsia="黑体" w:hint="eastAsia"/>
          <w:sz w:val="18"/>
          <w:szCs w:val="18"/>
        </w:rPr>
        <w:t>[</w:t>
      </w:r>
      <w:r w:rsidR="0092680B" w:rsidRPr="00BB3941">
        <w:rPr>
          <w:rFonts w:ascii="黑体" w:eastAsia="黑体" w:hint="eastAsia"/>
          <w:sz w:val="18"/>
          <w:szCs w:val="18"/>
        </w:rPr>
        <w:t>摘</w:t>
      </w:r>
      <w:r w:rsidR="00247D5F" w:rsidRPr="00BB3941">
        <w:rPr>
          <w:rFonts w:ascii="黑体" w:eastAsia="黑体" w:hint="eastAsia"/>
          <w:sz w:val="18"/>
          <w:szCs w:val="18"/>
        </w:rPr>
        <w:t xml:space="preserve">  </w:t>
      </w:r>
      <w:r w:rsidR="0092680B" w:rsidRPr="00BB3941">
        <w:rPr>
          <w:rFonts w:ascii="黑体" w:eastAsia="黑体" w:hint="eastAsia"/>
          <w:sz w:val="18"/>
          <w:szCs w:val="18"/>
        </w:rPr>
        <w:t>要</w:t>
      </w:r>
      <w:r w:rsidRPr="00BB3941">
        <w:rPr>
          <w:rFonts w:ascii="黑体" w:eastAsia="黑体" w:hint="eastAsia"/>
          <w:sz w:val="18"/>
          <w:szCs w:val="18"/>
        </w:rPr>
        <w:t>]</w:t>
      </w:r>
      <w:commentRangeEnd w:id="7"/>
      <w:r w:rsidRPr="00BB3941">
        <w:rPr>
          <w:rStyle w:val="a3"/>
          <w:rFonts w:ascii="黑体" w:eastAsia="黑体" w:hint="eastAsia"/>
          <w:sz w:val="18"/>
          <w:szCs w:val="18"/>
        </w:rPr>
        <w:commentReference w:id="7"/>
      </w:r>
      <w:r w:rsidR="004B107F">
        <w:rPr>
          <w:rFonts w:ascii="黑体" w:eastAsia="黑体" w:hint="eastAsia"/>
          <w:sz w:val="18"/>
          <w:szCs w:val="18"/>
        </w:rPr>
        <w:t xml:space="preserve"> </w:t>
      </w:r>
      <w:commentRangeStart w:id="8"/>
      <w:r w:rsidR="0092680B" w:rsidRPr="00BB3941">
        <w:rPr>
          <w:rFonts w:ascii="宋体" w:hAnsi="宋体"/>
          <w:sz w:val="18"/>
          <w:szCs w:val="18"/>
        </w:rPr>
        <w:t>摘要</w:t>
      </w:r>
      <w:r w:rsidR="005D570E" w:rsidRPr="00BB3941">
        <w:rPr>
          <w:rFonts w:ascii="宋体" w:hAnsi="宋体"/>
          <w:sz w:val="18"/>
          <w:szCs w:val="18"/>
        </w:rPr>
        <w:t>字数</w:t>
      </w:r>
      <w:r w:rsidR="008553CE" w:rsidRPr="00BB3941">
        <w:rPr>
          <w:rFonts w:ascii="宋体" w:hAnsi="宋体"/>
          <w:sz w:val="18"/>
          <w:szCs w:val="18"/>
        </w:rPr>
        <w:t>为</w:t>
      </w:r>
      <w:r w:rsidR="00B022BA" w:rsidRPr="00BB3941">
        <w:rPr>
          <w:rFonts w:ascii="宋体" w:hAnsi="宋体" w:hint="eastAsia"/>
          <w:sz w:val="18"/>
          <w:szCs w:val="18"/>
        </w:rPr>
        <w:t>100</w:t>
      </w:r>
      <w:r w:rsidR="000A032A" w:rsidRPr="00BB3941">
        <w:rPr>
          <w:rFonts w:ascii="宋体" w:hAnsi="宋体"/>
          <w:sz w:val="18"/>
          <w:szCs w:val="18"/>
        </w:rPr>
        <w:t>~</w:t>
      </w:r>
      <w:r w:rsidR="00B022BA" w:rsidRPr="00BB3941">
        <w:rPr>
          <w:rFonts w:ascii="宋体" w:hAnsi="宋体" w:hint="eastAsia"/>
          <w:sz w:val="18"/>
          <w:szCs w:val="18"/>
        </w:rPr>
        <w:t>180</w:t>
      </w:r>
      <w:r w:rsidR="000A032A" w:rsidRPr="00BB3941">
        <w:rPr>
          <w:rFonts w:ascii="宋体" w:hAnsi="宋体"/>
          <w:sz w:val="18"/>
          <w:szCs w:val="18"/>
        </w:rPr>
        <w:t>字</w:t>
      </w:r>
      <w:r w:rsidR="0092680B" w:rsidRPr="00BB3941">
        <w:rPr>
          <w:rFonts w:ascii="宋体" w:hAnsi="宋体"/>
          <w:sz w:val="18"/>
          <w:szCs w:val="18"/>
        </w:rPr>
        <w:t>。</w:t>
      </w:r>
      <w:r w:rsidR="006B536A" w:rsidRPr="00BB3941">
        <w:rPr>
          <w:rFonts w:ascii="宋体" w:hAnsi="宋体"/>
          <w:sz w:val="18"/>
          <w:szCs w:val="18"/>
        </w:rPr>
        <w:t>（</w:t>
      </w:r>
      <w:r w:rsidR="00504B11" w:rsidRPr="00BB3941">
        <w:rPr>
          <w:rFonts w:ascii="宋体" w:hAnsi="宋体"/>
          <w:sz w:val="18"/>
          <w:szCs w:val="18"/>
        </w:rPr>
        <w:t>①摘要</w:t>
      </w:r>
      <w:r w:rsidR="006A4B6C" w:rsidRPr="00BB3941">
        <w:rPr>
          <w:rFonts w:ascii="宋体" w:hAnsi="宋体"/>
          <w:sz w:val="18"/>
          <w:szCs w:val="18"/>
        </w:rPr>
        <w:t>应</w:t>
      </w:r>
      <w:r w:rsidR="00504B11" w:rsidRPr="00BB3941">
        <w:rPr>
          <w:rFonts w:ascii="宋体" w:hAnsi="宋体"/>
          <w:sz w:val="18"/>
          <w:szCs w:val="18"/>
        </w:rPr>
        <w:t>具有独立性和</w:t>
      </w:r>
      <w:r w:rsidR="00A06E34" w:rsidRPr="00BB3941">
        <w:rPr>
          <w:rFonts w:ascii="宋体" w:hAnsi="宋体"/>
          <w:sz w:val="18"/>
          <w:szCs w:val="18"/>
        </w:rPr>
        <w:t>自</w:t>
      </w:r>
      <w:r w:rsidR="00504B11" w:rsidRPr="00BB3941">
        <w:rPr>
          <w:rFonts w:ascii="宋体" w:hAnsi="宋体"/>
          <w:sz w:val="18"/>
          <w:szCs w:val="18"/>
        </w:rPr>
        <w:t>明性；②写明研究的目的、方法、结果和结论，即研究工作的主要对象和范围</w:t>
      </w:r>
      <w:r w:rsidR="00A06E34" w:rsidRPr="00BB3941">
        <w:rPr>
          <w:rFonts w:ascii="宋体" w:hAnsi="宋体"/>
          <w:sz w:val="18"/>
          <w:szCs w:val="18"/>
        </w:rPr>
        <w:t>、</w:t>
      </w:r>
      <w:r w:rsidR="00504B11" w:rsidRPr="00BB3941">
        <w:rPr>
          <w:rFonts w:ascii="宋体" w:hAnsi="宋体"/>
          <w:sz w:val="18"/>
          <w:szCs w:val="18"/>
        </w:rPr>
        <w:t>采用的手段和方法</w:t>
      </w:r>
      <w:r w:rsidR="00A06E34" w:rsidRPr="00BB3941">
        <w:rPr>
          <w:rFonts w:ascii="宋体" w:hAnsi="宋体"/>
          <w:sz w:val="18"/>
          <w:szCs w:val="18"/>
        </w:rPr>
        <w:t>以及</w:t>
      </w:r>
      <w:r w:rsidR="00504B11" w:rsidRPr="00BB3941">
        <w:rPr>
          <w:rFonts w:ascii="宋体" w:hAnsi="宋体"/>
          <w:sz w:val="18"/>
          <w:szCs w:val="18"/>
        </w:rPr>
        <w:t>得出的结果和重要的结论；</w:t>
      </w:r>
      <w:r w:rsidR="00582AF2" w:rsidRPr="00BB3941">
        <w:rPr>
          <w:rFonts w:ascii="宋体" w:hAnsi="宋体"/>
          <w:sz w:val="18"/>
          <w:szCs w:val="18"/>
        </w:rPr>
        <w:t>③</w:t>
      </w:r>
      <w:r w:rsidR="00504B11" w:rsidRPr="00BB3941">
        <w:rPr>
          <w:rFonts w:ascii="宋体" w:hAnsi="宋体"/>
          <w:sz w:val="18"/>
          <w:szCs w:val="18"/>
        </w:rPr>
        <w:t>不</w:t>
      </w:r>
      <w:r w:rsidR="00A06E34" w:rsidRPr="00BB3941">
        <w:rPr>
          <w:rFonts w:ascii="宋体" w:hAnsi="宋体"/>
          <w:sz w:val="18"/>
          <w:szCs w:val="18"/>
        </w:rPr>
        <w:t>以</w:t>
      </w:r>
      <w:r w:rsidR="00504B11" w:rsidRPr="00BB3941">
        <w:rPr>
          <w:rFonts w:ascii="宋体" w:hAnsi="宋体"/>
          <w:sz w:val="18"/>
          <w:szCs w:val="18"/>
        </w:rPr>
        <w:t>“</w:t>
      </w:r>
      <w:r w:rsidR="00AE43A1">
        <w:rPr>
          <w:rFonts w:ascii="宋体" w:hAnsi="宋体"/>
          <w:sz w:val="18"/>
          <w:szCs w:val="18"/>
        </w:rPr>
        <w:t>本</w:t>
      </w:r>
      <w:r w:rsidR="00AE43A1">
        <w:rPr>
          <w:rFonts w:ascii="宋体" w:hAnsi="宋体" w:hint="eastAsia"/>
          <w:sz w:val="18"/>
          <w:szCs w:val="18"/>
        </w:rPr>
        <w:t>文</w:t>
      </w:r>
      <w:r w:rsidR="00504B11" w:rsidRPr="00BB3941">
        <w:rPr>
          <w:rFonts w:ascii="宋体" w:hAnsi="宋体"/>
          <w:sz w:val="18"/>
          <w:szCs w:val="18"/>
        </w:rPr>
        <w:t>”、“作者”、“我们”等作为摘要陈述的主语；</w:t>
      </w:r>
      <w:r w:rsidR="00582AF2" w:rsidRPr="00BB3941">
        <w:rPr>
          <w:rFonts w:ascii="宋体" w:hAnsi="宋体"/>
          <w:sz w:val="18"/>
          <w:szCs w:val="18"/>
        </w:rPr>
        <w:t>④</w:t>
      </w:r>
      <w:r w:rsidR="00A06E34" w:rsidRPr="00BB3941">
        <w:rPr>
          <w:rFonts w:ascii="宋体" w:hAnsi="宋体"/>
          <w:sz w:val="18"/>
          <w:szCs w:val="18"/>
        </w:rPr>
        <w:t>不使用图、表或数学公式，以及相邻专业的读者</w:t>
      </w:r>
      <w:r w:rsidR="00504B11" w:rsidRPr="00BB3941">
        <w:rPr>
          <w:rFonts w:ascii="宋体" w:hAnsi="宋体"/>
          <w:sz w:val="18"/>
          <w:szCs w:val="18"/>
        </w:rPr>
        <w:t>难于清楚理解的缩略语、简称</w:t>
      </w:r>
      <w:r w:rsidR="00A06E34" w:rsidRPr="00BB3941">
        <w:rPr>
          <w:rFonts w:ascii="宋体" w:hAnsi="宋体"/>
          <w:sz w:val="18"/>
          <w:szCs w:val="18"/>
        </w:rPr>
        <w:t>和</w:t>
      </w:r>
      <w:r w:rsidR="00504B11" w:rsidRPr="00BB3941">
        <w:rPr>
          <w:rFonts w:ascii="宋体" w:hAnsi="宋体"/>
          <w:sz w:val="18"/>
          <w:szCs w:val="18"/>
        </w:rPr>
        <w:t>代号，如果确有必要，首次出现时必须加以说明；</w:t>
      </w:r>
      <w:r w:rsidR="00582AF2" w:rsidRPr="00BB3941">
        <w:rPr>
          <w:rFonts w:ascii="宋体" w:hAnsi="宋体"/>
          <w:sz w:val="18"/>
          <w:szCs w:val="18"/>
        </w:rPr>
        <w:t>⑤</w:t>
      </w:r>
      <w:r w:rsidR="00A06E34" w:rsidRPr="00BB3941">
        <w:rPr>
          <w:rFonts w:ascii="宋体" w:hAnsi="宋体"/>
          <w:sz w:val="18"/>
          <w:szCs w:val="18"/>
        </w:rPr>
        <w:t>不</w:t>
      </w:r>
      <w:r w:rsidR="00504B11" w:rsidRPr="00BB3941">
        <w:rPr>
          <w:rFonts w:ascii="宋体" w:hAnsi="宋体"/>
          <w:sz w:val="18"/>
          <w:szCs w:val="18"/>
        </w:rPr>
        <w:t>使用一次文献中列出的章节号、图号、公式号以及参考文献号等。</w:t>
      </w:r>
      <w:r w:rsidR="006B536A" w:rsidRPr="00BB3941">
        <w:rPr>
          <w:rFonts w:ascii="宋体" w:hAnsi="宋体"/>
          <w:sz w:val="18"/>
          <w:szCs w:val="18"/>
        </w:rPr>
        <w:t>）</w:t>
      </w:r>
      <w:commentRangeEnd w:id="8"/>
      <w:r w:rsidR="00471A78">
        <w:rPr>
          <w:rStyle w:val="a3"/>
        </w:rPr>
        <w:commentReference w:id="8"/>
      </w:r>
    </w:p>
    <w:p w14:paraId="777B8658" w14:textId="77777777" w:rsidR="0092680B" w:rsidRPr="00F87191" w:rsidRDefault="00582AF2" w:rsidP="00BB3941">
      <w:pPr>
        <w:ind w:leftChars="170" w:left="357" w:rightChars="204" w:right="428" w:firstLineChars="200" w:firstLine="360"/>
        <w:rPr>
          <w:szCs w:val="21"/>
        </w:rPr>
      </w:pPr>
      <w:commentRangeStart w:id="9"/>
      <w:r w:rsidRPr="00BB3941">
        <w:rPr>
          <w:rFonts w:ascii="黑体" w:eastAsia="黑体" w:hint="eastAsia"/>
          <w:sz w:val="18"/>
          <w:szCs w:val="18"/>
        </w:rPr>
        <w:t>[</w:t>
      </w:r>
      <w:r w:rsidR="0092680B" w:rsidRPr="00BB3941">
        <w:rPr>
          <w:rFonts w:ascii="黑体" w:eastAsia="黑体" w:hint="eastAsia"/>
          <w:sz w:val="18"/>
          <w:szCs w:val="18"/>
        </w:rPr>
        <w:t>关键词</w:t>
      </w:r>
      <w:r w:rsidRPr="00BB3941">
        <w:rPr>
          <w:rFonts w:ascii="黑体" w:eastAsia="黑体" w:hint="eastAsia"/>
          <w:sz w:val="18"/>
          <w:szCs w:val="18"/>
        </w:rPr>
        <w:t>]</w:t>
      </w:r>
      <w:commentRangeEnd w:id="9"/>
      <w:r w:rsidR="00A60355" w:rsidRPr="00BB3941">
        <w:rPr>
          <w:rStyle w:val="a3"/>
          <w:rFonts w:ascii="黑体" w:eastAsia="黑体" w:hint="eastAsia"/>
          <w:sz w:val="18"/>
          <w:szCs w:val="18"/>
        </w:rPr>
        <w:commentReference w:id="9"/>
      </w:r>
      <w:r w:rsidR="004B107F">
        <w:rPr>
          <w:rFonts w:ascii="黑体" w:eastAsia="黑体" w:hint="eastAsia"/>
          <w:sz w:val="18"/>
          <w:szCs w:val="18"/>
        </w:rPr>
        <w:t xml:space="preserve"> </w:t>
      </w:r>
      <w:commentRangeStart w:id="10"/>
      <w:r w:rsidR="00341CA3" w:rsidRPr="003319D4">
        <w:rPr>
          <w:rFonts w:ascii="宋体" w:hAnsi="宋体"/>
          <w:sz w:val="18"/>
          <w:szCs w:val="18"/>
        </w:rPr>
        <w:t>关键词</w:t>
      </w:r>
      <w:r w:rsidR="00A06E34" w:rsidRPr="003319D4">
        <w:rPr>
          <w:rFonts w:ascii="宋体" w:hAnsi="宋体"/>
          <w:sz w:val="18"/>
          <w:szCs w:val="18"/>
        </w:rPr>
        <w:t>1</w:t>
      </w:r>
      <w:r w:rsidR="00341CA3" w:rsidRPr="003319D4">
        <w:rPr>
          <w:rFonts w:ascii="宋体" w:hAnsi="宋体"/>
          <w:sz w:val="18"/>
          <w:szCs w:val="18"/>
        </w:rPr>
        <w:t>；关键词</w:t>
      </w:r>
      <w:r w:rsidR="00A06E34" w:rsidRPr="003319D4">
        <w:rPr>
          <w:rFonts w:ascii="宋体" w:hAnsi="宋体"/>
          <w:sz w:val="18"/>
          <w:szCs w:val="18"/>
        </w:rPr>
        <w:t>2</w:t>
      </w:r>
      <w:r w:rsidR="00341CA3" w:rsidRPr="003319D4">
        <w:rPr>
          <w:rFonts w:ascii="宋体" w:hAnsi="宋体"/>
          <w:sz w:val="18"/>
          <w:szCs w:val="18"/>
        </w:rPr>
        <w:t>；关键词</w:t>
      </w:r>
      <w:r w:rsidR="00A06E34" w:rsidRPr="003319D4">
        <w:rPr>
          <w:rFonts w:ascii="宋体" w:hAnsi="宋体"/>
          <w:sz w:val="18"/>
          <w:szCs w:val="18"/>
        </w:rPr>
        <w:t>3</w:t>
      </w:r>
      <w:r w:rsidR="00F329FC" w:rsidRPr="003319D4">
        <w:rPr>
          <w:rFonts w:ascii="宋体" w:hAnsi="宋体"/>
          <w:sz w:val="18"/>
          <w:szCs w:val="18"/>
        </w:rPr>
        <w:t>；关键词</w:t>
      </w:r>
      <w:r w:rsidR="00A06E34" w:rsidRPr="003319D4">
        <w:rPr>
          <w:rFonts w:ascii="宋体" w:hAnsi="宋体"/>
          <w:sz w:val="18"/>
          <w:szCs w:val="18"/>
        </w:rPr>
        <w:t>4</w:t>
      </w:r>
      <w:commentRangeEnd w:id="10"/>
      <w:r w:rsidR="00471A78">
        <w:rPr>
          <w:rStyle w:val="a3"/>
        </w:rPr>
        <w:commentReference w:id="10"/>
      </w:r>
    </w:p>
    <w:p w14:paraId="58DDD375" w14:textId="77777777" w:rsidR="0092680B" w:rsidRPr="003319D4" w:rsidRDefault="00582AF2" w:rsidP="00BB3941">
      <w:pPr>
        <w:ind w:leftChars="170" w:left="357" w:rightChars="204" w:right="428" w:firstLineChars="200" w:firstLine="360"/>
        <w:rPr>
          <w:rFonts w:ascii="宋体" w:hAnsi="宋体" w:hint="eastAsia"/>
          <w:sz w:val="18"/>
          <w:szCs w:val="18"/>
        </w:rPr>
      </w:pPr>
      <w:commentRangeStart w:id="11"/>
      <w:r w:rsidRPr="00BB3941">
        <w:rPr>
          <w:rFonts w:ascii="黑体" w:eastAsia="黑体" w:hint="eastAsia"/>
          <w:sz w:val="18"/>
          <w:szCs w:val="18"/>
        </w:rPr>
        <w:t>[</w:t>
      </w:r>
      <w:r w:rsidR="0092680B" w:rsidRPr="00BB3941">
        <w:rPr>
          <w:rFonts w:ascii="黑体" w:eastAsia="黑体"/>
          <w:sz w:val="18"/>
          <w:szCs w:val="18"/>
        </w:rPr>
        <w:t>中图分类号</w:t>
      </w:r>
      <w:r w:rsidRPr="00BB3941">
        <w:rPr>
          <w:rFonts w:ascii="黑体" w:eastAsia="黑体" w:hint="eastAsia"/>
          <w:sz w:val="18"/>
          <w:szCs w:val="18"/>
        </w:rPr>
        <w:t>]</w:t>
      </w:r>
      <w:commentRangeEnd w:id="11"/>
      <w:r w:rsidR="00471A78">
        <w:rPr>
          <w:rStyle w:val="a3"/>
        </w:rPr>
        <w:commentReference w:id="11"/>
      </w:r>
      <w:r w:rsidR="00C22A54" w:rsidRPr="00F87191">
        <w:rPr>
          <w:szCs w:val="21"/>
        </w:rPr>
        <w:t xml:space="preserve">  </w:t>
      </w:r>
      <w:r w:rsidR="004B107F">
        <w:rPr>
          <w:szCs w:val="21"/>
        </w:rPr>
        <w:t xml:space="preserve">  </w:t>
      </w:r>
      <w:r w:rsidRPr="00BB3941">
        <w:rPr>
          <w:rFonts w:ascii="黑体" w:eastAsia="黑体" w:hint="eastAsia"/>
          <w:sz w:val="18"/>
          <w:szCs w:val="18"/>
        </w:rPr>
        <w:t>[</w:t>
      </w:r>
      <w:r w:rsidR="0092680B" w:rsidRPr="00BB3941">
        <w:rPr>
          <w:rFonts w:ascii="黑体" w:eastAsia="黑体"/>
          <w:sz w:val="18"/>
          <w:szCs w:val="18"/>
        </w:rPr>
        <w:t>文献标</w:t>
      </w:r>
      <w:r w:rsidR="002C099E" w:rsidRPr="00BB3941">
        <w:rPr>
          <w:rFonts w:ascii="黑体" w:eastAsia="黑体" w:hint="eastAsia"/>
          <w:sz w:val="18"/>
          <w:szCs w:val="18"/>
        </w:rPr>
        <w:t>识</w:t>
      </w:r>
      <w:r w:rsidR="0092680B" w:rsidRPr="00BB3941">
        <w:rPr>
          <w:rFonts w:ascii="黑体" w:eastAsia="黑体"/>
          <w:sz w:val="18"/>
          <w:szCs w:val="18"/>
        </w:rPr>
        <w:t>码</w:t>
      </w:r>
      <w:r w:rsidRPr="00BB3941">
        <w:rPr>
          <w:rFonts w:ascii="黑体" w:eastAsia="黑体" w:hint="eastAsia"/>
          <w:sz w:val="18"/>
          <w:szCs w:val="18"/>
        </w:rPr>
        <w:t>]</w:t>
      </w:r>
      <w:r w:rsidR="004B107F">
        <w:rPr>
          <w:rFonts w:ascii="黑体" w:eastAsia="黑体" w:hint="eastAsia"/>
          <w:sz w:val="18"/>
          <w:szCs w:val="18"/>
        </w:rPr>
        <w:t xml:space="preserve"> </w:t>
      </w:r>
      <w:r w:rsidR="0092680B" w:rsidRPr="003319D4">
        <w:rPr>
          <w:sz w:val="18"/>
          <w:szCs w:val="18"/>
        </w:rPr>
        <w:t>A</w:t>
      </w:r>
      <w:r w:rsidR="00EC5A5B" w:rsidRPr="003319D4">
        <w:rPr>
          <w:rFonts w:ascii="宋体" w:hAnsi="宋体"/>
          <w:sz w:val="18"/>
          <w:szCs w:val="18"/>
        </w:rPr>
        <w:t xml:space="preserve"> </w:t>
      </w:r>
      <w:r w:rsidR="00EC5A5B" w:rsidRPr="00F87191">
        <w:rPr>
          <w:rFonts w:eastAsia="黑体"/>
          <w:szCs w:val="21"/>
        </w:rPr>
        <w:t xml:space="preserve">   </w:t>
      </w:r>
      <w:r w:rsidRPr="003319D4">
        <w:rPr>
          <w:rFonts w:ascii="黑体" w:eastAsia="黑体" w:hint="eastAsia"/>
          <w:sz w:val="18"/>
          <w:szCs w:val="18"/>
        </w:rPr>
        <w:t>[文章编号]</w:t>
      </w:r>
      <w:r w:rsidR="004B107F">
        <w:rPr>
          <w:rFonts w:ascii="黑体" w:eastAsia="黑体" w:hint="eastAsia"/>
          <w:sz w:val="18"/>
          <w:szCs w:val="18"/>
        </w:rPr>
        <w:t xml:space="preserve"> </w:t>
      </w:r>
      <w:r w:rsidRPr="003319D4">
        <w:rPr>
          <w:rFonts w:ascii="宋体" w:hAnsi="宋体" w:hint="eastAsia"/>
          <w:sz w:val="18"/>
          <w:szCs w:val="18"/>
        </w:rPr>
        <w:t>1672-145</w:t>
      </w:r>
      <w:r w:rsidR="004B107F">
        <w:rPr>
          <w:rFonts w:ascii="宋体" w:hAnsi="宋体" w:hint="eastAsia"/>
          <w:sz w:val="18"/>
          <w:szCs w:val="18"/>
        </w:rPr>
        <w:t>4</w:t>
      </w:r>
      <w:r w:rsidRPr="003319D4">
        <w:rPr>
          <w:rFonts w:ascii="宋体" w:hAnsi="宋体" w:hint="eastAsia"/>
          <w:sz w:val="18"/>
          <w:szCs w:val="18"/>
        </w:rPr>
        <w:t>(20</w:t>
      </w:r>
      <w:r w:rsidR="004B107F">
        <w:rPr>
          <w:rFonts w:ascii="宋体" w:hAnsi="宋体" w:hint="eastAsia"/>
          <w:sz w:val="18"/>
          <w:szCs w:val="18"/>
        </w:rPr>
        <w:t>15</w:t>
      </w:r>
      <w:r w:rsidRPr="003319D4">
        <w:rPr>
          <w:rFonts w:ascii="宋体" w:hAnsi="宋体" w:hint="eastAsia"/>
          <w:sz w:val="18"/>
          <w:szCs w:val="18"/>
        </w:rPr>
        <w:t>)</w:t>
      </w:r>
      <w:r w:rsidR="0011538E">
        <w:rPr>
          <w:rFonts w:ascii="宋体" w:hAnsi="宋体" w:hint="eastAsia"/>
          <w:sz w:val="18"/>
          <w:szCs w:val="18"/>
        </w:rPr>
        <w:t>01-</w:t>
      </w:r>
      <w:r w:rsidR="0011538E" w:rsidRPr="003319D4">
        <w:rPr>
          <w:rFonts w:ascii="宋体" w:hAnsi="宋体" w:hint="eastAsia"/>
          <w:sz w:val="18"/>
          <w:szCs w:val="18"/>
        </w:rPr>
        <w:t xml:space="preserve"> </w:t>
      </w:r>
    </w:p>
    <w:p w14:paraId="51060226" w14:textId="77777777" w:rsidR="000B54F7" w:rsidRPr="00F87191" w:rsidRDefault="000B54F7" w:rsidP="000B54F7">
      <w:pPr>
        <w:rPr>
          <w:szCs w:val="21"/>
        </w:rPr>
      </w:pPr>
    </w:p>
    <w:p w14:paraId="6E8D530E" w14:textId="77777777" w:rsidR="000D31B2" w:rsidRPr="004A2C9A" w:rsidRDefault="00582AF2" w:rsidP="000B54F7">
      <w:pPr>
        <w:rPr>
          <w:rFonts w:ascii="黑体" w:eastAsia="黑体" w:hint="eastAsia"/>
          <w:sz w:val="24"/>
        </w:rPr>
      </w:pPr>
      <w:commentRangeStart w:id="12"/>
      <w:r w:rsidRPr="004A2C9A">
        <w:rPr>
          <w:rFonts w:ascii="黑体" w:eastAsia="黑体" w:hint="eastAsia"/>
          <w:sz w:val="24"/>
        </w:rPr>
        <w:t>1</w:t>
      </w:r>
      <w:r w:rsidR="000D31B2" w:rsidRPr="004A2C9A">
        <w:rPr>
          <w:rFonts w:ascii="黑体" w:eastAsia="黑体" w:hint="eastAsia"/>
          <w:sz w:val="24"/>
        </w:rPr>
        <w:t xml:space="preserve"> </w:t>
      </w:r>
      <w:r w:rsidR="004B107F">
        <w:rPr>
          <w:rFonts w:ascii="黑体" w:eastAsia="黑体" w:hint="eastAsia"/>
          <w:sz w:val="24"/>
        </w:rPr>
        <w:t xml:space="preserve"> </w:t>
      </w:r>
      <w:r w:rsidR="000D31B2" w:rsidRPr="004A2C9A">
        <w:rPr>
          <w:rFonts w:ascii="黑体" w:eastAsia="黑体" w:hint="eastAsia"/>
          <w:sz w:val="24"/>
        </w:rPr>
        <w:t>引</w:t>
      </w:r>
      <w:r w:rsidRPr="004A2C9A">
        <w:rPr>
          <w:rFonts w:ascii="黑体" w:eastAsia="黑体" w:hint="eastAsia"/>
          <w:sz w:val="24"/>
        </w:rPr>
        <w:t xml:space="preserve">    </w:t>
      </w:r>
      <w:r w:rsidR="000D31B2" w:rsidRPr="004A2C9A">
        <w:rPr>
          <w:rFonts w:ascii="黑体" w:eastAsia="黑体" w:hint="eastAsia"/>
          <w:sz w:val="24"/>
        </w:rPr>
        <w:t>言</w:t>
      </w:r>
      <w:commentRangeEnd w:id="12"/>
      <w:r w:rsidR="00983D4E" w:rsidRPr="004A2C9A">
        <w:rPr>
          <w:rStyle w:val="a3"/>
          <w:rFonts w:ascii="黑体" w:eastAsia="黑体" w:hint="eastAsia"/>
          <w:sz w:val="24"/>
          <w:szCs w:val="24"/>
        </w:rPr>
        <w:commentReference w:id="12"/>
      </w:r>
    </w:p>
    <w:p w14:paraId="3EB82577" w14:textId="77777777" w:rsidR="002C099E" w:rsidRDefault="002C099E" w:rsidP="007F5C78">
      <w:pPr>
        <w:ind w:firstLineChars="200" w:firstLine="420"/>
        <w:rPr>
          <w:rFonts w:hint="eastAsia"/>
          <w:szCs w:val="21"/>
        </w:rPr>
      </w:pPr>
    </w:p>
    <w:p w14:paraId="398216EE" w14:textId="77777777" w:rsidR="000D31B2" w:rsidRPr="00141ACC" w:rsidRDefault="00CF74A3" w:rsidP="007F5C78">
      <w:pPr>
        <w:ind w:firstLineChars="200" w:firstLine="420"/>
        <w:rPr>
          <w:rFonts w:ascii="宋体" w:hAnsi="宋体"/>
          <w:szCs w:val="21"/>
        </w:rPr>
      </w:pPr>
      <w:commentRangeStart w:id="13"/>
      <w:r w:rsidRPr="00F87191">
        <w:rPr>
          <w:szCs w:val="21"/>
        </w:rPr>
        <w:t>正</w:t>
      </w:r>
      <w:r w:rsidRPr="00141ACC">
        <w:rPr>
          <w:rFonts w:ascii="宋体" w:hAnsi="宋体"/>
          <w:szCs w:val="21"/>
        </w:rPr>
        <w:t>文中提到的所有缩略词在第一次出现时</w:t>
      </w:r>
      <w:commentRangeEnd w:id="13"/>
      <w:r w:rsidR="001835A6">
        <w:rPr>
          <w:rStyle w:val="a3"/>
        </w:rPr>
        <w:commentReference w:id="13"/>
      </w:r>
      <w:r w:rsidRPr="00141ACC">
        <w:rPr>
          <w:rFonts w:ascii="宋体" w:hAnsi="宋体"/>
          <w:szCs w:val="21"/>
        </w:rPr>
        <w:t>，必须提供中文名称和英文全称，</w:t>
      </w:r>
      <w:r w:rsidR="008D7DEC" w:rsidRPr="00141ACC">
        <w:rPr>
          <w:rFonts w:ascii="宋体" w:hAnsi="宋体"/>
          <w:szCs w:val="21"/>
        </w:rPr>
        <w:t xml:space="preserve"> </w:t>
      </w:r>
      <w:r w:rsidRPr="00141ACC">
        <w:rPr>
          <w:rFonts w:ascii="宋体" w:hAnsi="宋体"/>
          <w:szCs w:val="21"/>
        </w:rPr>
        <w:t>MIMO）”。在文中再次出现时，均</w:t>
      </w:r>
      <w:r w:rsidR="0079021F" w:rsidRPr="00141ACC">
        <w:rPr>
          <w:rFonts w:ascii="宋体" w:hAnsi="宋体"/>
          <w:szCs w:val="21"/>
        </w:rPr>
        <w:t>采</w:t>
      </w:r>
      <w:r w:rsidRPr="00141ACC">
        <w:rPr>
          <w:rFonts w:ascii="宋体" w:hAnsi="宋体"/>
          <w:szCs w:val="21"/>
        </w:rPr>
        <w:t>用缩略语即可</w:t>
      </w:r>
      <w:r w:rsidR="004D34F0" w:rsidRPr="00141ACC">
        <w:rPr>
          <w:rFonts w:ascii="宋体" w:hAnsi="宋体"/>
          <w:szCs w:val="21"/>
        </w:rPr>
        <w:t>。</w:t>
      </w:r>
    </w:p>
    <w:p w14:paraId="4EB673FD" w14:textId="77777777" w:rsidR="002430FF" w:rsidRPr="00141ACC" w:rsidRDefault="002430FF" w:rsidP="007F5C78">
      <w:pPr>
        <w:ind w:firstLineChars="200" w:firstLine="420"/>
        <w:rPr>
          <w:rFonts w:ascii="宋体" w:hAnsi="宋体"/>
          <w:szCs w:val="21"/>
        </w:rPr>
      </w:pPr>
      <w:r w:rsidRPr="00141ACC">
        <w:rPr>
          <w:rFonts w:ascii="宋体" w:hAnsi="宋体"/>
          <w:szCs w:val="21"/>
        </w:rPr>
        <w:t>参考文献必须在正文</w:t>
      </w:r>
      <w:r w:rsidR="008E413A" w:rsidRPr="00141ACC">
        <w:rPr>
          <w:rFonts w:ascii="宋体" w:hAnsi="宋体"/>
          <w:szCs w:val="21"/>
        </w:rPr>
        <w:t>引用处</w:t>
      </w:r>
      <w:r w:rsidRPr="00141ACC">
        <w:rPr>
          <w:rFonts w:ascii="宋体" w:hAnsi="宋体"/>
          <w:szCs w:val="21"/>
        </w:rPr>
        <w:t>标出，</w:t>
      </w:r>
      <w:r w:rsidR="008E413A" w:rsidRPr="00141ACC">
        <w:rPr>
          <w:rFonts w:ascii="宋体" w:hAnsi="宋体"/>
          <w:szCs w:val="21"/>
        </w:rPr>
        <w:t>且按照引用顺序排序号。</w:t>
      </w:r>
    </w:p>
    <w:p w14:paraId="488C8E58" w14:textId="77777777" w:rsidR="003329CE" w:rsidRPr="00141ACC" w:rsidRDefault="003329CE" w:rsidP="007F5C78">
      <w:pPr>
        <w:ind w:firstLineChars="200" w:firstLine="420"/>
        <w:rPr>
          <w:rFonts w:ascii="宋体" w:hAnsi="宋体"/>
          <w:szCs w:val="21"/>
        </w:rPr>
      </w:pPr>
      <w:r w:rsidRPr="00141ACC">
        <w:rPr>
          <w:rFonts w:ascii="宋体" w:hAnsi="宋体"/>
          <w:szCs w:val="21"/>
        </w:rPr>
        <w:t>正文后不要有附录，若有必要，可将附录内容揉入正文中。</w:t>
      </w:r>
    </w:p>
    <w:p w14:paraId="533DB337" w14:textId="77777777" w:rsidR="00485475" w:rsidRPr="00141ACC" w:rsidRDefault="00485475" w:rsidP="007F5C78">
      <w:pPr>
        <w:ind w:firstLineChars="200" w:firstLine="420"/>
        <w:rPr>
          <w:rFonts w:ascii="宋体" w:hAnsi="宋体"/>
          <w:szCs w:val="21"/>
        </w:rPr>
      </w:pPr>
      <w:r w:rsidRPr="00141ACC">
        <w:rPr>
          <w:rFonts w:ascii="宋体" w:hAnsi="宋体"/>
          <w:szCs w:val="21"/>
        </w:rPr>
        <w:t>文中出现的公式、图、表、定理、推理、定义、命题等，</w:t>
      </w:r>
      <w:r w:rsidR="00C527A8" w:rsidRPr="00141ACC">
        <w:rPr>
          <w:rFonts w:ascii="宋体" w:hAnsi="宋体"/>
          <w:szCs w:val="21"/>
        </w:rPr>
        <w:t>均要按其在正文中被引用的顺序，</w:t>
      </w:r>
      <w:r w:rsidR="00DE4A66" w:rsidRPr="00141ACC">
        <w:rPr>
          <w:rFonts w:ascii="宋体" w:hAnsi="宋体"/>
          <w:szCs w:val="21"/>
        </w:rPr>
        <w:t>分别采</w:t>
      </w:r>
      <w:r w:rsidR="00C527A8" w:rsidRPr="00141ACC">
        <w:rPr>
          <w:rFonts w:ascii="宋体" w:hAnsi="宋体"/>
          <w:szCs w:val="21"/>
        </w:rPr>
        <w:t>用阿拉伯数字</w:t>
      </w:r>
      <w:r w:rsidR="00DE4A66" w:rsidRPr="00141ACC">
        <w:rPr>
          <w:rFonts w:ascii="宋体" w:hAnsi="宋体"/>
          <w:szCs w:val="21"/>
        </w:rPr>
        <w:t>排序</w:t>
      </w:r>
      <w:r w:rsidRPr="00141ACC">
        <w:rPr>
          <w:rFonts w:ascii="宋体" w:hAnsi="宋体"/>
          <w:szCs w:val="21"/>
        </w:rPr>
        <w:t>，不以章节编号。</w:t>
      </w:r>
    </w:p>
    <w:p w14:paraId="01111861" w14:textId="77777777" w:rsidR="00C22A54" w:rsidRPr="00F87191" w:rsidRDefault="00C22A54" w:rsidP="007F5C78">
      <w:pPr>
        <w:ind w:firstLineChars="200" w:firstLine="420"/>
        <w:rPr>
          <w:szCs w:val="21"/>
        </w:rPr>
      </w:pPr>
    </w:p>
    <w:p w14:paraId="07E0FB16" w14:textId="77777777" w:rsidR="00515FC6" w:rsidRPr="004A2C9A" w:rsidRDefault="00582AF2" w:rsidP="00515FC6">
      <w:pPr>
        <w:rPr>
          <w:rFonts w:ascii="黑体" w:eastAsia="黑体" w:hint="eastAsia"/>
          <w:sz w:val="24"/>
        </w:rPr>
      </w:pPr>
      <w:commentRangeStart w:id="14"/>
      <w:r w:rsidRPr="004A2C9A">
        <w:rPr>
          <w:rFonts w:ascii="黑体" w:eastAsia="黑体" w:hint="eastAsia"/>
          <w:sz w:val="24"/>
        </w:rPr>
        <w:t>2</w:t>
      </w:r>
      <w:r w:rsidR="004B107F">
        <w:rPr>
          <w:rFonts w:ascii="黑体" w:eastAsia="黑体" w:hint="eastAsia"/>
          <w:sz w:val="24"/>
        </w:rPr>
        <w:t xml:space="preserve"> </w:t>
      </w:r>
      <w:r w:rsidR="00515FC6" w:rsidRPr="004A2C9A">
        <w:rPr>
          <w:rFonts w:ascii="黑体" w:eastAsia="黑体" w:hint="eastAsia"/>
          <w:sz w:val="24"/>
        </w:rPr>
        <w:t xml:space="preserve"> 一级标题</w:t>
      </w:r>
      <w:commentRangeEnd w:id="14"/>
      <w:r w:rsidR="00983D4E" w:rsidRPr="004A2C9A">
        <w:rPr>
          <w:rStyle w:val="a3"/>
          <w:rFonts w:ascii="黑体" w:eastAsia="黑体" w:hint="eastAsia"/>
          <w:sz w:val="24"/>
          <w:szCs w:val="24"/>
        </w:rPr>
        <w:commentReference w:id="14"/>
      </w:r>
    </w:p>
    <w:p w14:paraId="5D0D3729" w14:textId="77777777" w:rsidR="00145FAA" w:rsidRDefault="00145FAA" w:rsidP="00145FAA">
      <w:pPr>
        <w:ind w:firstLineChars="200" w:firstLine="420"/>
        <w:rPr>
          <w:rFonts w:ascii="黑体" w:eastAsia="黑体" w:hint="eastAsia"/>
          <w:szCs w:val="21"/>
        </w:rPr>
      </w:pPr>
    </w:p>
    <w:p w14:paraId="5F09FFC4" w14:textId="77777777" w:rsidR="00515FC6" w:rsidRPr="00E548D6" w:rsidRDefault="00515FC6" w:rsidP="00145FAA">
      <w:pPr>
        <w:ind w:firstLineChars="200" w:firstLine="420"/>
        <w:rPr>
          <w:rFonts w:ascii="黑体" w:eastAsia="黑体" w:hint="eastAsia"/>
          <w:szCs w:val="21"/>
        </w:rPr>
      </w:pPr>
      <w:commentRangeStart w:id="15"/>
      <w:r w:rsidRPr="00E548D6">
        <w:rPr>
          <w:rFonts w:ascii="黑体" w:eastAsia="黑体" w:hint="eastAsia"/>
          <w:szCs w:val="21"/>
        </w:rPr>
        <w:t>1.1</w:t>
      </w:r>
      <w:r w:rsidR="0058365F" w:rsidRPr="00E548D6">
        <w:rPr>
          <w:rFonts w:ascii="黑体" w:eastAsia="黑体" w:hint="eastAsia"/>
          <w:szCs w:val="21"/>
        </w:rPr>
        <w:t xml:space="preserve"> </w:t>
      </w:r>
      <w:r w:rsidRPr="00E548D6">
        <w:rPr>
          <w:rFonts w:ascii="黑体" w:eastAsia="黑体" w:hint="eastAsia"/>
          <w:szCs w:val="21"/>
        </w:rPr>
        <w:t xml:space="preserve"> 数学</w:t>
      </w:r>
      <w:r w:rsidR="00FB35C5" w:rsidRPr="00E548D6">
        <w:rPr>
          <w:rFonts w:ascii="黑体" w:eastAsia="黑体" w:hint="eastAsia"/>
          <w:szCs w:val="21"/>
        </w:rPr>
        <w:t>量与</w:t>
      </w:r>
      <w:r w:rsidRPr="00E548D6">
        <w:rPr>
          <w:rFonts w:ascii="黑体" w:eastAsia="黑体" w:hint="eastAsia"/>
          <w:szCs w:val="21"/>
        </w:rPr>
        <w:t>符号使用规范</w:t>
      </w:r>
      <w:commentRangeEnd w:id="15"/>
      <w:r w:rsidR="00B97B9C" w:rsidRPr="00E548D6">
        <w:rPr>
          <w:rStyle w:val="a3"/>
          <w:rFonts w:ascii="黑体" w:eastAsia="黑体" w:hint="eastAsia"/>
        </w:rPr>
        <w:commentReference w:id="15"/>
      </w:r>
    </w:p>
    <w:p w14:paraId="1DA5D886" w14:textId="77777777" w:rsidR="00EC5A5B" w:rsidRPr="00F87191" w:rsidRDefault="0014072B" w:rsidP="00EC5A5B">
      <w:pPr>
        <w:ind w:firstLineChars="200" w:firstLine="420"/>
        <w:rPr>
          <w:szCs w:val="21"/>
        </w:rPr>
      </w:pPr>
      <w:r w:rsidRPr="00F87191">
        <w:rPr>
          <w:szCs w:val="21"/>
        </w:rPr>
        <w:t>严格执行国家标准</w:t>
      </w:r>
      <w:r w:rsidR="003D6520" w:rsidRPr="00F87191">
        <w:rPr>
          <w:szCs w:val="21"/>
        </w:rPr>
        <w:t>GB3102-93</w:t>
      </w:r>
      <w:r w:rsidRPr="00F87191">
        <w:rPr>
          <w:szCs w:val="21"/>
        </w:rPr>
        <w:t>，正确使用量的名称、量的符号与量单位的符号。</w:t>
      </w:r>
    </w:p>
    <w:p w14:paraId="7E7049BE" w14:textId="77777777" w:rsidR="00D82F59" w:rsidRPr="00F87191" w:rsidRDefault="0014072B" w:rsidP="00EC5A5B">
      <w:pPr>
        <w:ind w:firstLineChars="200" w:firstLine="420"/>
        <w:rPr>
          <w:szCs w:val="21"/>
        </w:rPr>
      </w:pPr>
      <w:r w:rsidRPr="00F87191">
        <w:rPr>
          <w:szCs w:val="21"/>
        </w:rPr>
        <w:t>文中所用量符号，应在首次出现时加以定义</w:t>
      </w:r>
      <w:r w:rsidR="009145C2" w:rsidRPr="00F87191">
        <w:rPr>
          <w:szCs w:val="21"/>
        </w:rPr>
        <w:t>；</w:t>
      </w:r>
      <w:r w:rsidRPr="00F87191">
        <w:rPr>
          <w:szCs w:val="21"/>
        </w:rPr>
        <w:t>同一个量的符号，应全文统一。</w:t>
      </w:r>
    </w:p>
    <w:p w14:paraId="34C9FFA7" w14:textId="77777777" w:rsidR="0014072B" w:rsidRPr="00F87191" w:rsidRDefault="00E24AF2" w:rsidP="00EC5A5B">
      <w:pPr>
        <w:ind w:firstLineChars="200" w:firstLine="420"/>
        <w:rPr>
          <w:szCs w:val="21"/>
        </w:rPr>
      </w:pPr>
      <w:r w:rsidRPr="00F87191">
        <w:rPr>
          <w:szCs w:val="21"/>
        </w:rPr>
        <w:t>量的单位采用英文表示，</w:t>
      </w:r>
      <w:r w:rsidR="0014072B" w:rsidRPr="00F87191">
        <w:rPr>
          <w:szCs w:val="21"/>
        </w:rPr>
        <w:t>量的数值与量的单位之间</w:t>
      </w:r>
      <w:r w:rsidRPr="00F87191">
        <w:rPr>
          <w:szCs w:val="21"/>
        </w:rPr>
        <w:t>留一空格，</w:t>
      </w:r>
      <w:r w:rsidR="0014072B" w:rsidRPr="00F87191">
        <w:rPr>
          <w:szCs w:val="21"/>
        </w:rPr>
        <w:t>如</w:t>
      </w:r>
      <w:r w:rsidRPr="00F87191">
        <w:rPr>
          <w:szCs w:val="21"/>
        </w:rPr>
        <w:t>“</w:t>
      </w:r>
      <w:r w:rsidR="0014072B" w:rsidRPr="00F87191">
        <w:rPr>
          <w:szCs w:val="21"/>
        </w:rPr>
        <w:t>10</w:t>
      </w:r>
      <w:r w:rsidR="0014072B" w:rsidRPr="00F87191">
        <w:rPr>
          <w:szCs w:val="21"/>
        </w:rPr>
        <w:t>毫米</w:t>
      </w:r>
      <w:r w:rsidRPr="00F87191">
        <w:rPr>
          <w:szCs w:val="21"/>
        </w:rPr>
        <w:t>”</w:t>
      </w:r>
      <w:r w:rsidR="0014072B" w:rsidRPr="00F87191">
        <w:rPr>
          <w:szCs w:val="21"/>
        </w:rPr>
        <w:t>应为</w:t>
      </w:r>
      <w:r w:rsidRPr="00F87191">
        <w:rPr>
          <w:szCs w:val="21"/>
        </w:rPr>
        <w:t>“10 mm”</w:t>
      </w:r>
      <w:r w:rsidR="0014072B" w:rsidRPr="00F87191">
        <w:rPr>
          <w:szCs w:val="21"/>
        </w:rPr>
        <w:t>。</w:t>
      </w:r>
      <w:r w:rsidR="00FC14C2" w:rsidRPr="00F87191">
        <w:rPr>
          <w:szCs w:val="21"/>
        </w:rPr>
        <w:t>数字采用三位分节法，</w:t>
      </w:r>
      <w:r w:rsidR="00772C97" w:rsidRPr="00F87191">
        <w:rPr>
          <w:szCs w:val="21"/>
        </w:rPr>
        <w:t>从小数点算起</w:t>
      </w:r>
      <w:r w:rsidR="00A23DED" w:rsidRPr="00F87191">
        <w:rPr>
          <w:szCs w:val="21"/>
        </w:rPr>
        <w:t>，</w:t>
      </w:r>
      <w:r w:rsidR="00772C97" w:rsidRPr="00F87191">
        <w:rPr>
          <w:szCs w:val="21"/>
        </w:rPr>
        <w:t>向左或向右，每</w:t>
      </w:r>
      <w:r w:rsidR="00772C97" w:rsidRPr="00F87191">
        <w:rPr>
          <w:szCs w:val="21"/>
        </w:rPr>
        <w:t>3</w:t>
      </w:r>
      <w:r w:rsidR="00772C97" w:rsidRPr="00F87191">
        <w:rPr>
          <w:szCs w:val="21"/>
        </w:rPr>
        <w:t>位空一格</w:t>
      </w:r>
      <w:r w:rsidR="005D5E31" w:rsidRPr="00F87191">
        <w:rPr>
          <w:szCs w:val="21"/>
        </w:rPr>
        <w:t>，如</w:t>
      </w:r>
      <w:r w:rsidR="00744E83" w:rsidRPr="00F87191">
        <w:rPr>
          <w:szCs w:val="21"/>
        </w:rPr>
        <w:t>2 324.435 67</w:t>
      </w:r>
      <w:r w:rsidR="006648AB" w:rsidRPr="00F87191">
        <w:rPr>
          <w:szCs w:val="21"/>
        </w:rPr>
        <w:t>。</w:t>
      </w:r>
    </w:p>
    <w:p w14:paraId="4461666F" w14:textId="77777777" w:rsidR="00515FC6" w:rsidRPr="00F87191" w:rsidRDefault="00515FC6" w:rsidP="000E35E5">
      <w:pPr>
        <w:ind w:firstLineChars="200" w:firstLine="420"/>
        <w:rPr>
          <w:rFonts w:eastAsia="楷体_GB2312"/>
          <w:szCs w:val="21"/>
        </w:rPr>
      </w:pPr>
      <w:smartTag w:uri="urn:schemas-microsoft-com:office:smarttags" w:element="chsdate">
        <w:smartTagPr>
          <w:attr w:name="IsROCDate" w:val="False"/>
          <w:attr w:name="IsLunarDate" w:val="False"/>
          <w:attr w:name="Day" w:val="30"/>
          <w:attr w:name="Month" w:val="12"/>
          <w:attr w:name="Year" w:val="1899"/>
        </w:smartTagPr>
        <w:r w:rsidRPr="00F87191">
          <w:rPr>
            <w:szCs w:val="21"/>
          </w:rPr>
          <w:t>1.1.1</w:t>
        </w:r>
      </w:smartTag>
      <w:r w:rsidR="0058365F">
        <w:rPr>
          <w:rFonts w:hint="eastAsia"/>
          <w:szCs w:val="21"/>
        </w:rPr>
        <w:t xml:space="preserve"> </w:t>
      </w:r>
      <w:r w:rsidRPr="00F87191">
        <w:rPr>
          <w:szCs w:val="21"/>
        </w:rPr>
        <w:t xml:space="preserve"> </w:t>
      </w:r>
      <w:r w:rsidRPr="00F87191">
        <w:rPr>
          <w:rFonts w:eastAsia="楷体_GB2312"/>
          <w:szCs w:val="21"/>
        </w:rPr>
        <w:t>使用</w:t>
      </w:r>
      <w:r w:rsidRPr="00F87191">
        <w:rPr>
          <w:rFonts w:eastAsia="楷体_GB2312"/>
          <w:color w:val="FF0000"/>
          <w:szCs w:val="21"/>
        </w:rPr>
        <w:t>黑斜</w:t>
      </w:r>
      <w:r w:rsidR="009C6370" w:rsidRPr="00F87191">
        <w:rPr>
          <w:rFonts w:eastAsia="楷体_GB2312"/>
          <w:color w:val="FF0000"/>
          <w:szCs w:val="21"/>
        </w:rPr>
        <w:t>体</w:t>
      </w:r>
      <w:r w:rsidRPr="00F87191">
        <w:rPr>
          <w:rFonts w:eastAsia="楷体_GB2312"/>
          <w:szCs w:val="21"/>
        </w:rPr>
        <w:t>的情况</w:t>
      </w:r>
    </w:p>
    <w:p w14:paraId="67A39613" w14:textId="77777777" w:rsidR="00D40A93" w:rsidRPr="00F87191" w:rsidRDefault="00D40A93" w:rsidP="00EC5A5B">
      <w:pPr>
        <w:ind w:firstLineChars="200" w:firstLine="420"/>
        <w:rPr>
          <w:rFonts w:eastAsia="楷体_GB2312"/>
          <w:i/>
          <w:szCs w:val="21"/>
        </w:rPr>
      </w:pPr>
      <w:r w:rsidRPr="00F87191">
        <w:rPr>
          <w:szCs w:val="21"/>
        </w:rPr>
        <w:t>(</w:t>
      </w:r>
      <w:r w:rsidR="0058365F">
        <w:rPr>
          <w:szCs w:val="21"/>
        </w:rPr>
        <w:fldChar w:fldCharType="begin"/>
      </w:r>
      <w:r w:rsidR="0058365F">
        <w:rPr>
          <w:szCs w:val="21"/>
        </w:rPr>
        <w:instrText xml:space="preserve"> </w:instrText>
      </w:r>
      <w:r w:rsidR="0058365F">
        <w:rPr>
          <w:rFonts w:hint="eastAsia"/>
          <w:szCs w:val="21"/>
        </w:rPr>
        <w:instrText>= 1 \* roman</w:instrText>
      </w:r>
      <w:r w:rsidR="0058365F">
        <w:rPr>
          <w:szCs w:val="21"/>
        </w:rPr>
        <w:instrText xml:space="preserve"> </w:instrText>
      </w:r>
      <w:r w:rsidR="0058365F">
        <w:rPr>
          <w:szCs w:val="21"/>
        </w:rPr>
        <w:fldChar w:fldCharType="separate"/>
      </w:r>
      <w:r w:rsidR="0058365F">
        <w:rPr>
          <w:noProof/>
          <w:szCs w:val="21"/>
        </w:rPr>
        <w:t>i</w:t>
      </w:r>
      <w:r w:rsidR="0058365F">
        <w:rPr>
          <w:szCs w:val="21"/>
        </w:rPr>
        <w:fldChar w:fldCharType="end"/>
      </w:r>
      <w:r w:rsidR="0058365F">
        <w:rPr>
          <w:szCs w:val="21"/>
        </w:rPr>
        <w:t>)</w:t>
      </w:r>
      <w:r w:rsidR="0058365F">
        <w:rPr>
          <w:rFonts w:hint="eastAsia"/>
          <w:szCs w:val="21"/>
        </w:rPr>
        <w:t xml:space="preserve"> </w:t>
      </w:r>
      <w:r w:rsidRPr="00F87191">
        <w:rPr>
          <w:szCs w:val="21"/>
        </w:rPr>
        <w:t>矩阵</w:t>
      </w:r>
      <w:r w:rsidR="00BA52CE" w:rsidRPr="00F87191">
        <w:rPr>
          <w:szCs w:val="21"/>
        </w:rPr>
        <w:t>，</w:t>
      </w:r>
      <w:r w:rsidR="00717006" w:rsidRPr="00F87191">
        <w:rPr>
          <w:szCs w:val="21"/>
        </w:rPr>
        <w:t>如</w:t>
      </w:r>
      <w:r w:rsidR="00F30895" w:rsidRPr="00F87191">
        <w:rPr>
          <w:b/>
          <w:i/>
          <w:szCs w:val="21"/>
        </w:rPr>
        <w:t>A</w:t>
      </w:r>
      <w:r w:rsidR="00F30895" w:rsidRPr="00F87191">
        <w:rPr>
          <w:szCs w:val="21"/>
        </w:rPr>
        <w:t>=</w:t>
      </w:r>
      <w:r w:rsidR="00F30895" w:rsidRPr="00F87191">
        <w:rPr>
          <w:position w:val="-30"/>
        </w:rPr>
        <w:object w:dxaOrig="740" w:dyaOrig="720" w14:anchorId="352BD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6pt" o:ole="">
            <v:imagedata r:id="rId10" o:title=""/>
          </v:shape>
          <o:OLEObject Type="Embed" ProgID="Equation.DSMT4" ShapeID="_x0000_i1025" DrawAspect="Content" ObjectID="_1576342581" r:id="rId11"/>
        </w:object>
      </w:r>
      <w:r w:rsidR="003D6B0C" w:rsidRPr="00F87191">
        <w:t>；</w:t>
      </w:r>
    </w:p>
    <w:p w14:paraId="09C14A5F" w14:textId="77777777" w:rsidR="00D40A93" w:rsidRPr="00F87191" w:rsidRDefault="00D40A93" w:rsidP="00EC5A5B">
      <w:pPr>
        <w:ind w:firstLineChars="200" w:firstLine="420"/>
        <w:rPr>
          <w:szCs w:val="21"/>
        </w:rPr>
      </w:pPr>
      <w:r w:rsidRPr="00F87191">
        <w:rPr>
          <w:szCs w:val="21"/>
        </w:rPr>
        <w:t>(</w:t>
      </w:r>
      <w:r w:rsidR="0058365F">
        <w:rPr>
          <w:szCs w:val="21"/>
        </w:rPr>
        <w:fldChar w:fldCharType="begin"/>
      </w:r>
      <w:r w:rsidR="0058365F">
        <w:rPr>
          <w:szCs w:val="21"/>
        </w:rPr>
        <w:instrText xml:space="preserve"> </w:instrText>
      </w:r>
      <w:r w:rsidR="0058365F">
        <w:rPr>
          <w:rFonts w:hint="eastAsia"/>
          <w:szCs w:val="21"/>
        </w:rPr>
        <w:instrText>= 2 \* roman</w:instrText>
      </w:r>
      <w:r w:rsidR="0058365F">
        <w:rPr>
          <w:szCs w:val="21"/>
        </w:rPr>
        <w:instrText xml:space="preserve"> </w:instrText>
      </w:r>
      <w:r w:rsidR="0058365F">
        <w:rPr>
          <w:szCs w:val="21"/>
        </w:rPr>
        <w:fldChar w:fldCharType="separate"/>
      </w:r>
      <w:r w:rsidR="0058365F">
        <w:rPr>
          <w:noProof/>
          <w:szCs w:val="21"/>
        </w:rPr>
        <w:t>ii</w:t>
      </w:r>
      <w:r w:rsidR="0058365F">
        <w:rPr>
          <w:szCs w:val="21"/>
        </w:rPr>
        <w:fldChar w:fldCharType="end"/>
      </w:r>
      <w:r w:rsidRPr="00F87191">
        <w:rPr>
          <w:szCs w:val="21"/>
        </w:rPr>
        <w:t xml:space="preserve">) </w:t>
      </w:r>
      <w:r w:rsidRPr="00F87191">
        <w:rPr>
          <w:szCs w:val="21"/>
        </w:rPr>
        <w:t>矢量</w:t>
      </w:r>
      <w:r w:rsidR="00B43B59" w:rsidRPr="00F87191">
        <w:rPr>
          <w:szCs w:val="21"/>
        </w:rPr>
        <w:t>（向量）</w:t>
      </w:r>
      <w:r w:rsidR="00717006" w:rsidRPr="00F87191">
        <w:rPr>
          <w:szCs w:val="21"/>
        </w:rPr>
        <w:t>，如</w:t>
      </w:r>
      <w:r w:rsidR="0046289A" w:rsidRPr="00F87191">
        <w:rPr>
          <w:b/>
          <w:i/>
          <w:szCs w:val="21"/>
        </w:rPr>
        <w:t>r</w:t>
      </w:r>
      <w:r w:rsidR="00EA27E7" w:rsidRPr="00F87191">
        <w:rPr>
          <w:szCs w:val="21"/>
        </w:rPr>
        <w:t>=</w:t>
      </w:r>
      <w:r w:rsidR="00EA27E7" w:rsidRPr="00F87191">
        <w:rPr>
          <w:szCs w:val="21"/>
        </w:rPr>
        <w:t>（</w:t>
      </w:r>
      <w:r w:rsidR="00EA27E7" w:rsidRPr="00F87191">
        <w:rPr>
          <w:i/>
          <w:szCs w:val="21"/>
        </w:rPr>
        <w:t>x</w:t>
      </w:r>
      <w:r w:rsidR="00EA27E7" w:rsidRPr="00F87191">
        <w:rPr>
          <w:szCs w:val="21"/>
        </w:rPr>
        <w:t xml:space="preserve">, </w:t>
      </w:r>
      <w:r w:rsidR="00EA27E7" w:rsidRPr="00F87191">
        <w:rPr>
          <w:i/>
          <w:szCs w:val="21"/>
        </w:rPr>
        <w:t>y</w:t>
      </w:r>
      <w:r w:rsidR="00EA27E7" w:rsidRPr="00F87191">
        <w:rPr>
          <w:szCs w:val="21"/>
        </w:rPr>
        <w:t xml:space="preserve">, </w:t>
      </w:r>
      <w:r w:rsidR="00EA27E7" w:rsidRPr="00F87191">
        <w:rPr>
          <w:i/>
          <w:szCs w:val="21"/>
        </w:rPr>
        <w:t>r</w:t>
      </w:r>
      <w:r w:rsidR="00EA27E7" w:rsidRPr="00F87191">
        <w:rPr>
          <w:szCs w:val="21"/>
        </w:rPr>
        <w:t>）</w:t>
      </w:r>
      <w:r w:rsidR="002C0C8D" w:rsidRPr="00F87191">
        <w:t>，</w:t>
      </w:r>
      <w:r w:rsidR="002C0C8D" w:rsidRPr="00F87191">
        <w:rPr>
          <w:b/>
          <w:i/>
        </w:rPr>
        <w:t>α</w:t>
      </w:r>
      <w:r w:rsidR="002C0C8D" w:rsidRPr="00F87191">
        <w:t>=</w:t>
      </w:r>
      <w:r w:rsidR="002C0C8D" w:rsidRPr="00F87191">
        <w:t>（</w:t>
      </w:r>
      <w:r w:rsidR="002C0C8D" w:rsidRPr="00F87191">
        <w:t>α</w:t>
      </w:r>
      <w:r w:rsidR="002C0C8D" w:rsidRPr="00F87191">
        <w:rPr>
          <w:szCs w:val="21"/>
          <w:vertAlign w:val="subscript"/>
        </w:rPr>
        <w:t>1</w:t>
      </w:r>
      <w:r w:rsidR="002C0C8D" w:rsidRPr="00F87191">
        <w:t>, α</w:t>
      </w:r>
      <w:r w:rsidR="002C0C8D" w:rsidRPr="00F87191">
        <w:rPr>
          <w:szCs w:val="21"/>
          <w:vertAlign w:val="subscript"/>
        </w:rPr>
        <w:t>2</w:t>
      </w:r>
      <w:r w:rsidR="002C0C8D" w:rsidRPr="00F87191">
        <w:t>, α</w:t>
      </w:r>
      <w:r w:rsidR="002C0C8D" w:rsidRPr="00F87191">
        <w:rPr>
          <w:szCs w:val="21"/>
          <w:vertAlign w:val="subscript"/>
        </w:rPr>
        <w:t>3</w:t>
      </w:r>
      <w:r w:rsidR="002C0C8D" w:rsidRPr="00F87191">
        <w:t>）</w:t>
      </w:r>
      <w:r w:rsidR="003D6B0C" w:rsidRPr="00F87191">
        <w:rPr>
          <w:szCs w:val="21"/>
        </w:rPr>
        <w:t>。</w:t>
      </w:r>
    </w:p>
    <w:p w14:paraId="574ECE77" w14:textId="77777777" w:rsidR="00DC161A" w:rsidRDefault="00FD2039" w:rsidP="006846C8">
      <w:pPr>
        <w:numPr>
          <w:ilvl w:val="2"/>
          <w:numId w:val="5"/>
        </w:numPr>
        <w:rPr>
          <w:rFonts w:eastAsia="楷体_GB2312" w:hint="eastAsia"/>
          <w:szCs w:val="21"/>
        </w:rPr>
      </w:pPr>
      <w:r w:rsidRPr="00F87191">
        <w:rPr>
          <w:rFonts w:eastAsia="楷体_GB2312"/>
          <w:szCs w:val="21"/>
        </w:rPr>
        <w:t>使用</w:t>
      </w:r>
      <w:r w:rsidR="00983D4E">
        <w:rPr>
          <w:rFonts w:eastAsia="楷体_GB2312" w:hint="eastAsia"/>
          <w:color w:val="FF0000"/>
          <w:szCs w:val="21"/>
        </w:rPr>
        <w:t>空心正体</w:t>
      </w:r>
      <w:r w:rsidRPr="00F87191">
        <w:rPr>
          <w:rFonts w:eastAsia="楷体_GB2312"/>
          <w:szCs w:val="21"/>
        </w:rPr>
        <w:t>的情况</w:t>
      </w:r>
    </w:p>
    <w:p w14:paraId="05538EAA" w14:textId="77777777" w:rsidR="00581D4B" w:rsidRDefault="00581D4B" w:rsidP="006846C8">
      <w:pPr>
        <w:pStyle w:val="a8"/>
        <w:rPr>
          <w:rFonts w:ascii="黑体" w:eastAsia="黑体" w:hint="eastAsia"/>
          <w:strike/>
          <w:sz w:val="15"/>
          <w:szCs w:val="15"/>
        </w:rPr>
      </w:pPr>
      <w:r w:rsidRPr="00F87191">
        <w:rPr>
          <w:szCs w:val="21"/>
        </w:rPr>
        <w:t>复数集</w:t>
      </w:r>
      <w:r w:rsidRPr="00983D4E">
        <w:rPr>
          <w:b/>
          <w:position w:val="-4"/>
          <w:szCs w:val="21"/>
        </w:rPr>
        <w:object w:dxaOrig="260" w:dyaOrig="260" w14:anchorId="6EA2D70A">
          <v:shape id="_x0000_i1026" type="#_x0000_t75" style="width:13.2pt;height:13.2pt" o:ole="">
            <v:imagedata r:id="rId12" o:title=""/>
          </v:shape>
          <o:OLEObject Type="Embed" ProgID="Equation.DSMT4" ShapeID="_x0000_i1026" DrawAspect="Content" ObjectID="_1576342582" r:id="rId13"/>
        </w:object>
      </w:r>
      <w:r w:rsidRPr="00F87191">
        <w:rPr>
          <w:szCs w:val="21"/>
        </w:rPr>
        <w:t>、实数集</w:t>
      </w:r>
      <w:r w:rsidRPr="00983D4E">
        <w:rPr>
          <w:b/>
          <w:position w:val="-4"/>
          <w:szCs w:val="21"/>
        </w:rPr>
        <w:object w:dxaOrig="279" w:dyaOrig="260" w14:anchorId="782096F0">
          <v:shape id="_x0000_i1027" type="#_x0000_t75" style="width:13.8pt;height:13.2pt" o:ole="">
            <v:imagedata r:id="rId14" o:title=""/>
          </v:shape>
          <o:OLEObject Type="Embed" ProgID="Equation.DSMT4" ShapeID="_x0000_i1027" DrawAspect="Content" ObjectID="_1576342583" r:id="rId15"/>
        </w:object>
      </w:r>
      <w:r w:rsidRPr="00F87191">
        <w:rPr>
          <w:szCs w:val="21"/>
        </w:rPr>
        <w:t>、有理数集</w:t>
      </w:r>
      <w:r w:rsidRPr="00983D4E">
        <w:rPr>
          <w:b/>
          <w:position w:val="-10"/>
          <w:szCs w:val="21"/>
        </w:rPr>
        <w:object w:dxaOrig="279" w:dyaOrig="320" w14:anchorId="154B5C38">
          <v:shape id="_x0000_i1028" type="#_x0000_t75" style="width:13.8pt;height:16.2pt" o:ole="">
            <v:imagedata r:id="rId16" o:title=""/>
          </v:shape>
          <o:OLEObject Type="Embed" ProgID="Equation.DSMT4" ShapeID="_x0000_i1028" DrawAspect="Content" ObjectID="_1576342584" r:id="rId17"/>
        </w:object>
      </w:r>
      <w:r w:rsidRPr="00F87191">
        <w:rPr>
          <w:szCs w:val="21"/>
        </w:rPr>
        <w:t>、整数集</w:t>
      </w:r>
      <w:r w:rsidRPr="000E35E5">
        <w:rPr>
          <w:b/>
          <w:position w:val="-4"/>
          <w:szCs w:val="21"/>
        </w:rPr>
        <w:object w:dxaOrig="240" w:dyaOrig="260" w14:anchorId="071D7A88">
          <v:shape id="_x0000_i1029" type="#_x0000_t75" style="width:12pt;height:13.2pt" o:ole="">
            <v:imagedata r:id="rId18" o:title=""/>
          </v:shape>
          <o:OLEObject Type="Embed" ProgID="Equation.DSMT4" ShapeID="_x0000_i1029" DrawAspect="Content" ObjectID="_1576342585" r:id="rId19"/>
        </w:object>
      </w:r>
      <w:r w:rsidRPr="00F87191">
        <w:rPr>
          <w:szCs w:val="21"/>
        </w:rPr>
        <w:t>、自然数集</w:t>
      </w:r>
      <w:r w:rsidRPr="000E35E5">
        <w:rPr>
          <w:b/>
          <w:position w:val="-4"/>
          <w:szCs w:val="21"/>
        </w:rPr>
        <w:object w:dxaOrig="260" w:dyaOrig="260" w14:anchorId="10F27100">
          <v:shape id="_x0000_i1030" type="#_x0000_t75" style="width:13.2pt;height:13.2pt" o:ole="">
            <v:imagedata r:id="rId20" o:title=""/>
          </v:shape>
          <o:OLEObject Type="Embed" ProgID="Equation.DSMT4" ShapeID="_x0000_i1030" DrawAspect="Content" ObjectID="_1576342586" r:id="rId21"/>
        </w:object>
      </w:r>
      <w:r w:rsidRPr="00F87191">
        <w:rPr>
          <w:szCs w:val="21"/>
        </w:rPr>
        <w:t>，及其扩展情况，如正整数集</w:t>
      </w:r>
      <w:r w:rsidRPr="000E35E5">
        <w:rPr>
          <w:b/>
          <w:position w:val="-4"/>
          <w:szCs w:val="21"/>
        </w:rPr>
        <w:object w:dxaOrig="360" w:dyaOrig="300" w14:anchorId="3FE5CC51">
          <v:shape id="_x0000_i1031" type="#_x0000_t75" style="width:18pt;height:15pt" o:ole="">
            <v:imagedata r:id="rId22" o:title=""/>
          </v:shape>
          <o:OLEObject Type="Embed" ProgID="Equation.DSMT4" ShapeID="_x0000_i1031" DrawAspect="Content" ObjectID="_1576342587" r:id="rId23"/>
        </w:object>
      </w:r>
      <w:r>
        <w:rPr>
          <w:rFonts w:hint="eastAsia"/>
          <w:szCs w:val="21"/>
        </w:rPr>
        <w:t>，</w:t>
      </w:r>
    </w:p>
    <w:p w14:paraId="7194C4A8" w14:textId="77777777" w:rsidR="006846C8" w:rsidRPr="0079021F" w:rsidRDefault="006846C8" w:rsidP="006846C8">
      <w:pPr>
        <w:pStyle w:val="a8"/>
        <w:rPr>
          <w:rFonts w:ascii="黑体" w:eastAsia="黑体" w:hint="eastAsia"/>
          <w:strike/>
          <w:sz w:val="15"/>
          <w:szCs w:val="15"/>
        </w:rPr>
      </w:pPr>
      <w:r>
        <w:rPr>
          <w:rFonts w:ascii="黑体" w:eastAsia="黑体" w:hint="eastAsia"/>
          <w:strike/>
          <w:sz w:val="15"/>
          <w:szCs w:val="15"/>
        </w:rPr>
        <w:t xml:space="preserve">                              </w:t>
      </w:r>
    </w:p>
    <w:p w14:paraId="73494402" w14:textId="77777777" w:rsidR="006846C8" w:rsidRPr="0095381F" w:rsidRDefault="006846C8" w:rsidP="00581D4B">
      <w:pPr>
        <w:pStyle w:val="a8"/>
        <w:ind w:firstLineChars="100" w:firstLine="180"/>
        <w:rPr>
          <w:rFonts w:hint="eastAsia"/>
        </w:rPr>
      </w:pPr>
      <w:r w:rsidRPr="00581D4B">
        <w:rPr>
          <w:rFonts w:ascii="黑体" w:eastAsia="黑体" w:hint="eastAsia"/>
        </w:rPr>
        <w:lastRenderedPageBreak/>
        <w:t xml:space="preserve">[收稿日期] </w:t>
      </w:r>
      <w:r w:rsidRPr="00581D4B">
        <w:rPr>
          <w:rFonts w:hint="eastAsia"/>
        </w:rPr>
        <w:t>yyyy</w:t>
      </w:r>
      <w:r w:rsidRPr="00581D4B">
        <w:t>-</w:t>
      </w:r>
      <w:r w:rsidRPr="00581D4B">
        <w:rPr>
          <w:rFonts w:hint="eastAsia"/>
        </w:rPr>
        <w:t>mm</w:t>
      </w:r>
      <w:r w:rsidRPr="00581D4B">
        <w:t>-</w:t>
      </w:r>
      <w:r w:rsidRPr="00581D4B">
        <w:rPr>
          <w:rFonts w:hint="eastAsia"/>
        </w:rPr>
        <w:t>dd</w:t>
      </w:r>
      <w:r w:rsidRPr="00581D4B">
        <w:rPr>
          <w:rFonts w:hint="eastAsia"/>
        </w:rPr>
        <w:t>；</w:t>
      </w:r>
      <w:r w:rsidRPr="00581D4B">
        <w:rPr>
          <w:rFonts w:hint="eastAsia"/>
        </w:rPr>
        <w:t xml:space="preserve"> [</w:t>
      </w:r>
      <w:r w:rsidRPr="00581D4B">
        <w:rPr>
          <w:rFonts w:ascii="黑体" w:eastAsia="黑体" w:hint="eastAsia"/>
        </w:rPr>
        <w:t xml:space="preserve">修改日期] </w:t>
      </w:r>
      <w:r w:rsidRPr="00581D4B">
        <w:rPr>
          <w:rFonts w:hint="eastAsia"/>
        </w:rPr>
        <w:t>yyyy</w:t>
      </w:r>
      <w:r w:rsidRPr="00581D4B">
        <w:t>-</w:t>
      </w:r>
      <w:r w:rsidRPr="00581D4B">
        <w:rPr>
          <w:rFonts w:hint="eastAsia"/>
        </w:rPr>
        <w:t>mm</w:t>
      </w:r>
      <w:r w:rsidRPr="00581D4B">
        <w:t>-</w:t>
      </w:r>
      <w:r w:rsidRPr="00581D4B">
        <w:rPr>
          <w:rFonts w:hint="eastAsia"/>
        </w:rPr>
        <w:t>dd</w:t>
      </w:r>
    </w:p>
    <w:p w14:paraId="5CC2FEFB" w14:textId="77777777" w:rsidR="006846C8" w:rsidRPr="00BB175D" w:rsidRDefault="006846C8" w:rsidP="00581D4B">
      <w:pPr>
        <w:pStyle w:val="a8"/>
        <w:ind w:firstLineChars="100" w:firstLine="180"/>
        <w:rPr>
          <w:rFonts w:hint="eastAsia"/>
        </w:rPr>
      </w:pPr>
      <w:r w:rsidRPr="00581D4B">
        <w:rPr>
          <w:rFonts w:ascii="黑体" w:eastAsia="黑体" w:hint="eastAsia"/>
        </w:rPr>
        <w:t xml:space="preserve">[基金项目] </w:t>
      </w:r>
      <w:r w:rsidRPr="00581D4B">
        <w:rPr>
          <w:rFonts w:hint="eastAsia"/>
        </w:rPr>
        <w:t>国家自然科学基金（</w:t>
      </w:r>
      <w:r w:rsidRPr="00581D4B">
        <w:rPr>
          <w:rFonts w:hint="eastAsia"/>
        </w:rPr>
        <w:t>00000000</w:t>
      </w:r>
      <w:r w:rsidR="00C4528B">
        <w:rPr>
          <w:rFonts w:hint="eastAsia"/>
        </w:rPr>
        <w:t>）；</w:t>
      </w:r>
      <w:r w:rsidRPr="00581D4B">
        <w:rPr>
          <w:rFonts w:hint="eastAsia"/>
        </w:rPr>
        <w:t>四川省教育厅自然科学重点项目（</w:t>
      </w:r>
      <w:smartTag w:uri="urn:schemas-microsoft-com:office:smarttags" w:element="chmetcnv">
        <w:smartTagPr>
          <w:attr w:name="UnitName" w:val="a"/>
          <w:attr w:name="SourceValue" w:val="123"/>
          <w:attr w:name="HasSpace" w:val="False"/>
          <w:attr w:name="Negative" w:val="False"/>
          <w:attr w:name="NumberType" w:val="1"/>
          <w:attr w:name="TCSC" w:val="0"/>
        </w:smartTagPr>
        <w:r w:rsidRPr="00581D4B">
          <w:rPr>
            <w:rFonts w:hint="eastAsia"/>
          </w:rPr>
          <w:t>123A</w:t>
        </w:r>
      </w:smartTag>
      <w:r w:rsidRPr="00581D4B">
        <w:rPr>
          <w:rFonts w:hint="eastAsia"/>
        </w:rPr>
        <w:t>164</w:t>
      </w:r>
      <w:r w:rsidRPr="00581D4B">
        <w:rPr>
          <w:rFonts w:hint="eastAsia"/>
        </w:rPr>
        <w:t>）</w:t>
      </w:r>
    </w:p>
    <w:p w14:paraId="3FBCBF92" w14:textId="77777777" w:rsidR="006846C8" w:rsidRPr="006846C8" w:rsidRDefault="006846C8" w:rsidP="00581D4B">
      <w:pPr>
        <w:rPr>
          <w:rFonts w:hint="eastAsia"/>
          <w:szCs w:val="21"/>
        </w:rPr>
      </w:pPr>
      <w:r w:rsidRPr="00F87191">
        <w:rPr>
          <w:i/>
          <w:szCs w:val="21"/>
        </w:rPr>
        <w:t>n</w:t>
      </w:r>
      <w:r w:rsidRPr="00F87191">
        <w:rPr>
          <w:szCs w:val="21"/>
        </w:rPr>
        <w:t>维实坐标向量空间</w:t>
      </w:r>
      <w:r w:rsidRPr="00983D4E">
        <w:rPr>
          <w:b/>
          <w:position w:val="-4"/>
          <w:szCs w:val="21"/>
        </w:rPr>
        <w:object w:dxaOrig="380" w:dyaOrig="279" w14:anchorId="6DDC058E">
          <v:shape id="_x0000_i1032" type="#_x0000_t75" style="width:19.2pt;height:13.8pt" o:ole="">
            <v:imagedata r:id="rId24" o:title=""/>
          </v:shape>
          <o:OLEObject Type="Embed" ProgID="Equation.DSMT4" ShapeID="_x0000_i1032" DrawAspect="Content" ObjectID="_1576342588" r:id="rId25"/>
        </w:object>
      </w:r>
      <w:r w:rsidRPr="00F87191">
        <w:rPr>
          <w:szCs w:val="21"/>
        </w:rPr>
        <w:t>等。</w:t>
      </w:r>
    </w:p>
    <w:p w14:paraId="470E1C74" w14:textId="77777777" w:rsidR="005A4E17" w:rsidRPr="00F87191" w:rsidRDefault="00FD2039" w:rsidP="000E35E5">
      <w:pPr>
        <w:ind w:firstLineChars="200" w:firstLine="420"/>
        <w:rPr>
          <w:rFonts w:eastAsia="楷体_GB2312"/>
          <w:szCs w:val="21"/>
        </w:rPr>
      </w:pPr>
      <w:smartTag w:uri="urn:schemas-microsoft-com:office:smarttags" w:element="chsdate">
        <w:smartTagPr>
          <w:attr w:name="IsROCDate" w:val="False"/>
          <w:attr w:name="IsLunarDate" w:val="False"/>
          <w:attr w:name="Day" w:val="30"/>
          <w:attr w:name="Month" w:val="12"/>
          <w:attr w:name="Year" w:val="1899"/>
        </w:smartTagPr>
        <w:r w:rsidRPr="00F87191">
          <w:rPr>
            <w:rFonts w:eastAsia="楷体_GB2312"/>
            <w:szCs w:val="21"/>
          </w:rPr>
          <w:t>1.1.3</w:t>
        </w:r>
      </w:smartTag>
      <w:r w:rsidR="003C24AB" w:rsidRPr="00F87191">
        <w:rPr>
          <w:rFonts w:eastAsia="楷体_GB2312"/>
          <w:szCs w:val="21"/>
        </w:rPr>
        <w:t xml:space="preserve"> </w:t>
      </w:r>
      <w:r w:rsidR="0058365F">
        <w:rPr>
          <w:rFonts w:eastAsia="楷体_GB2312" w:hint="eastAsia"/>
          <w:szCs w:val="21"/>
        </w:rPr>
        <w:t xml:space="preserve"> </w:t>
      </w:r>
      <w:r w:rsidRPr="00F87191">
        <w:rPr>
          <w:rFonts w:eastAsia="楷体_GB2312"/>
          <w:szCs w:val="21"/>
        </w:rPr>
        <w:t>使用</w:t>
      </w:r>
      <w:r w:rsidRPr="00F87191">
        <w:rPr>
          <w:rFonts w:eastAsia="楷体_GB2312"/>
          <w:color w:val="FF0000"/>
          <w:szCs w:val="21"/>
        </w:rPr>
        <w:t>白斜</w:t>
      </w:r>
      <w:r w:rsidR="003C24AB" w:rsidRPr="00F87191">
        <w:rPr>
          <w:rFonts w:eastAsia="楷体_GB2312"/>
          <w:color w:val="FF0000"/>
          <w:szCs w:val="21"/>
        </w:rPr>
        <w:t>体</w:t>
      </w:r>
      <w:r w:rsidRPr="00F87191">
        <w:rPr>
          <w:rFonts w:eastAsia="楷体_GB2312"/>
          <w:szCs w:val="21"/>
        </w:rPr>
        <w:t>的情况</w:t>
      </w:r>
    </w:p>
    <w:p w14:paraId="036674DF" w14:textId="77777777" w:rsidR="00F20A92" w:rsidRPr="00F87191" w:rsidRDefault="005A4E17" w:rsidP="00EC5A5B">
      <w:pPr>
        <w:ind w:firstLineChars="200" w:firstLine="420"/>
        <w:rPr>
          <w:szCs w:val="21"/>
        </w:rPr>
      </w:pPr>
      <w:r w:rsidRPr="00F87191">
        <w:rPr>
          <w:szCs w:val="21"/>
        </w:rPr>
        <w:t>(</w:t>
      </w:r>
      <w:r w:rsidR="0058365F">
        <w:rPr>
          <w:szCs w:val="21"/>
        </w:rPr>
        <w:fldChar w:fldCharType="begin"/>
      </w:r>
      <w:r w:rsidR="0058365F">
        <w:rPr>
          <w:szCs w:val="21"/>
        </w:rPr>
        <w:instrText xml:space="preserve"> </w:instrText>
      </w:r>
      <w:r w:rsidR="0058365F">
        <w:rPr>
          <w:rFonts w:hint="eastAsia"/>
          <w:szCs w:val="21"/>
        </w:rPr>
        <w:instrText>= 1 \* roman</w:instrText>
      </w:r>
      <w:r w:rsidR="0058365F">
        <w:rPr>
          <w:szCs w:val="21"/>
        </w:rPr>
        <w:instrText xml:space="preserve"> </w:instrText>
      </w:r>
      <w:r w:rsidR="0058365F">
        <w:rPr>
          <w:szCs w:val="21"/>
        </w:rPr>
        <w:fldChar w:fldCharType="separate"/>
      </w:r>
      <w:r w:rsidR="0058365F">
        <w:rPr>
          <w:noProof/>
          <w:szCs w:val="21"/>
        </w:rPr>
        <w:t>i</w:t>
      </w:r>
      <w:r w:rsidR="0058365F">
        <w:rPr>
          <w:szCs w:val="21"/>
        </w:rPr>
        <w:fldChar w:fldCharType="end"/>
      </w:r>
      <w:r w:rsidRPr="00F87191">
        <w:rPr>
          <w:szCs w:val="21"/>
        </w:rPr>
        <w:t xml:space="preserve">) </w:t>
      </w:r>
      <w:r w:rsidR="003407C7" w:rsidRPr="00F87191">
        <w:rPr>
          <w:szCs w:val="21"/>
        </w:rPr>
        <w:t>变</w:t>
      </w:r>
      <w:r w:rsidRPr="00F87191">
        <w:rPr>
          <w:szCs w:val="21"/>
        </w:rPr>
        <w:t>量的符号</w:t>
      </w:r>
      <w:r w:rsidR="00CB0894" w:rsidRPr="00F87191">
        <w:rPr>
          <w:szCs w:val="21"/>
        </w:rPr>
        <w:t>；</w:t>
      </w:r>
    </w:p>
    <w:p w14:paraId="0C9E439D" w14:textId="77777777" w:rsidR="005A4E17" w:rsidRPr="00F87191" w:rsidRDefault="005A4E17" w:rsidP="00EC5A5B">
      <w:pPr>
        <w:ind w:firstLineChars="200" w:firstLine="420"/>
        <w:rPr>
          <w:szCs w:val="21"/>
        </w:rPr>
      </w:pPr>
      <w:r w:rsidRPr="00F87191">
        <w:rPr>
          <w:szCs w:val="21"/>
        </w:rPr>
        <w:t>(</w:t>
      </w:r>
      <w:r w:rsidR="0058365F">
        <w:rPr>
          <w:szCs w:val="21"/>
        </w:rPr>
        <w:fldChar w:fldCharType="begin"/>
      </w:r>
      <w:r w:rsidR="0058365F">
        <w:rPr>
          <w:szCs w:val="21"/>
        </w:rPr>
        <w:instrText xml:space="preserve"> </w:instrText>
      </w:r>
      <w:r w:rsidR="0058365F">
        <w:rPr>
          <w:rFonts w:hint="eastAsia"/>
          <w:szCs w:val="21"/>
        </w:rPr>
        <w:instrText>= 2 \* roman</w:instrText>
      </w:r>
      <w:r w:rsidR="0058365F">
        <w:rPr>
          <w:szCs w:val="21"/>
        </w:rPr>
        <w:instrText xml:space="preserve"> </w:instrText>
      </w:r>
      <w:r w:rsidR="0058365F">
        <w:rPr>
          <w:szCs w:val="21"/>
        </w:rPr>
        <w:fldChar w:fldCharType="separate"/>
      </w:r>
      <w:r w:rsidR="0058365F">
        <w:rPr>
          <w:noProof/>
          <w:szCs w:val="21"/>
        </w:rPr>
        <w:t>ii</w:t>
      </w:r>
      <w:r w:rsidR="0058365F">
        <w:rPr>
          <w:szCs w:val="21"/>
        </w:rPr>
        <w:fldChar w:fldCharType="end"/>
      </w:r>
      <w:r w:rsidRPr="00F87191">
        <w:rPr>
          <w:szCs w:val="21"/>
        </w:rPr>
        <w:t>)</w:t>
      </w:r>
      <w:r w:rsidR="0058365F">
        <w:rPr>
          <w:rFonts w:hint="eastAsia"/>
          <w:szCs w:val="21"/>
        </w:rPr>
        <w:t xml:space="preserve"> </w:t>
      </w:r>
      <w:r w:rsidRPr="00F87191">
        <w:rPr>
          <w:szCs w:val="21"/>
        </w:rPr>
        <w:t>从量的符号转化的角标</w:t>
      </w:r>
      <w:r w:rsidR="00CB0894" w:rsidRPr="00F87191">
        <w:rPr>
          <w:szCs w:val="21"/>
        </w:rPr>
        <w:t>；</w:t>
      </w:r>
    </w:p>
    <w:p w14:paraId="2E94A525" w14:textId="77777777" w:rsidR="00F20A92" w:rsidRPr="00F87191" w:rsidRDefault="005A4E17" w:rsidP="00EC5A5B">
      <w:pPr>
        <w:ind w:firstLineChars="200" w:firstLine="420"/>
        <w:rPr>
          <w:szCs w:val="21"/>
        </w:rPr>
      </w:pPr>
      <w:r w:rsidRPr="00F87191">
        <w:rPr>
          <w:szCs w:val="21"/>
        </w:rPr>
        <w:t>(</w:t>
      </w:r>
      <w:r w:rsidR="0058365F">
        <w:rPr>
          <w:szCs w:val="21"/>
        </w:rPr>
        <w:fldChar w:fldCharType="begin"/>
      </w:r>
      <w:r w:rsidR="0058365F">
        <w:rPr>
          <w:szCs w:val="21"/>
        </w:rPr>
        <w:instrText xml:space="preserve"> </w:instrText>
      </w:r>
      <w:r w:rsidR="0058365F">
        <w:rPr>
          <w:rFonts w:hint="eastAsia"/>
          <w:szCs w:val="21"/>
        </w:rPr>
        <w:instrText>= 3 \* roman</w:instrText>
      </w:r>
      <w:r w:rsidR="0058365F">
        <w:rPr>
          <w:szCs w:val="21"/>
        </w:rPr>
        <w:instrText xml:space="preserve"> </w:instrText>
      </w:r>
      <w:r w:rsidR="0058365F">
        <w:rPr>
          <w:szCs w:val="21"/>
        </w:rPr>
        <w:fldChar w:fldCharType="separate"/>
      </w:r>
      <w:r w:rsidR="0058365F">
        <w:rPr>
          <w:noProof/>
          <w:szCs w:val="21"/>
        </w:rPr>
        <w:t>iii</w:t>
      </w:r>
      <w:r w:rsidR="0058365F">
        <w:rPr>
          <w:szCs w:val="21"/>
        </w:rPr>
        <w:fldChar w:fldCharType="end"/>
      </w:r>
      <w:r w:rsidRPr="00F87191">
        <w:rPr>
          <w:szCs w:val="21"/>
        </w:rPr>
        <w:t xml:space="preserve">) </w:t>
      </w:r>
      <w:r w:rsidRPr="00F87191">
        <w:rPr>
          <w:szCs w:val="21"/>
        </w:rPr>
        <w:t>一般函数符号</w:t>
      </w:r>
      <w:r w:rsidR="0061257E" w:rsidRPr="00F87191">
        <w:rPr>
          <w:szCs w:val="21"/>
        </w:rPr>
        <w:t>。</w:t>
      </w:r>
    </w:p>
    <w:p w14:paraId="17903E62" w14:textId="77777777" w:rsidR="00DA5783" w:rsidRPr="00F87191" w:rsidRDefault="002D2608" w:rsidP="004055AF">
      <w:pPr>
        <w:ind w:firstLineChars="200" w:firstLine="420"/>
        <w:rPr>
          <w:szCs w:val="21"/>
        </w:rPr>
      </w:pPr>
      <w:smartTag w:uri="urn:schemas-microsoft-com:office:smarttags" w:element="chsdate">
        <w:smartTagPr>
          <w:attr w:name="IsROCDate" w:val="False"/>
          <w:attr w:name="IsLunarDate" w:val="False"/>
          <w:attr w:name="Day" w:val="30"/>
          <w:attr w:name="Month" w:val="12"/>
          <w:attr w:name="Year" w:val="1899"/>
        </w:smartTagPr>
        <w:r w:rsidRPr="00F87191">
          <w:rPr>
            <w:szCs w:val="21"/>
          </w:rPr>
          <w:t>1.1.</w:t>
        </w:r>
        <w:r w:rsidR="00FD2039" w:rsidRPr="00F87191">
          <w:rPr>
            <w:szCs w:val="21"/>
          </w:rPr>
          <w:t>4</w:t>
        </w:r>
      </w:smartTag>
      <w:r w:rsidRPr="00F87191">
        <w:rPr>
          <w:szCs w:val="21"/>
        </w:rPr>
        <w:t xml:space="preserve"> </w:t>
      </w:r>
      <w:r w:rsidR="0058365F">
        <w:rPr>
          <w:rFonts w:hint="eastAsia"/>
          <w:szCs w:val="21"/>
        </w:rPr>
        <w:t xml:space="preserve"> </w:t>
      </w:r>
      <w:r w:rsidRPr="00F87191">
        <w:rPr>
          <w:rFonts w:eastAsia="楷体_GB2312"/>
          <w:szCs w:val="21"/>
        </w:rPr>
        <w:t>使用</w:t>
      </w:r>
      <w:r w:rsidRPr="00F87191">
        <w:rPr>
          <w:rFonts w:eastAsia="楷体_GB2312"/>
          <w:color w:val="FF0000"/>
          <w:szCs w:val="21"/>
        </w:rPr>
        <w:t>正体</w:t>
      </w:r>
      <w:r w:rsidRPr="00F87191">
        <w:rPr>
          <w:rFonts w:eastAsia="楷体_GB2312"/>
          <w:szCs w:val="21"/>
        </w:rPr>
        <w:t>的情况</w:t>
      </w:r>
    </w:p>
    <w:p w14:paraId="13B5E316" w14:textId="77777777" w:rsidR="00E66B0C" w:rsidRPr="00F87191" w:rsidRDefault="003F3AD4" w:rsidP="00EC5A5B">
      <w:pPr>
        <w:ind w:firstLineChars="200" w:firstLine="420"/>
        <w:rPr>
          <w:szCs w:val="21"/>
        </w:rPr>
      </w:pPr>
      <w:r w:rsidRPr="00F87191">
        <w:rPr>
          <w:szCs w:val="21"/>
        </w:rPr>
        <w:t>(</w:t>
      </w:r>
      <w:r w:rsidR="007439DE">
        <w:rPr>
          <w:szCs w:val="21"/>
        </w:rPr>
        <w:fldChar w:fldCharType="begin"/>
      </w:r>
      <w:r w:rsidR="007439DE">
        <w:rPr>
          <w:szCs w:val="21"/>
        </w:rPr>
        <w:instrText xml:space="preserve"> </w:instrText>
      </w:r>
      <w:r w:rsidR="007439DE">
        <w:rPr>
          <w:rFonts w:hint="eastAsia"/>
          <w:szCs w:val="21"/>
        </w:rPr>
        <w:instrText>= 1 \* roman</w:instrText>
      </w:r>
      <w:r w:rsidR="007439DE">
        <w:rPr>
          <w:szCs w:val="21"/>
        </w:rPr>
        <w:instrText xml:space="preserve"> </w:instrText>
      </w:r>
      <w:r w:rsidR="007439DE">
        <w:rPr>
          <w:szCs w:val="21"/>
        </w:rPr>
        <w:fldChar w:fldCharType="separate"/>
      </w:r>
      <w:r w:rsidR="007439DE">
        <w:rPr>
          <w:noProof/>
          <w:szCs w:val="21"/>
        </w:rPr>
        <w:t>i</w:t>
      </w:r>
      <w:r w:rsidR="007439DE">
        <w:rPr>
          <w:szCs w:val="21"/>
        </w:rPr>
        <w:fldChar w:fldCharType="end"/>
      </w:r>
      <w:r w:rsidRPr="00F87191">
        <w:rPr>
          <w:szCs w:val="21"/>
        </w:rPr>
        <w:t xml:space="preserve">) </w:t>
      </w:r>
      <w:r w:rsidRPr="00F87191">
        <w:rPr>
          <w:szCs w:val="21"/>
        </w:rPr>
        <w:t>常量，如</w:t>
      </w:r>
      <w:r w:rsidR="00BA1091" w:rsidRPr="00F87191">
        <w:rPr>
          <w:szCs w:val="21"/>
        </w:rPr>
        <w:t>π</w:t>
      </w:r>
      <w:r w:rsidR="000E35E5">
        <w:rPr>
          <w:rFonts w:hint="eastAsia"/>
          <w:szCs w:val="21"/>
        </w:rPr>
        <w:t>，</w:t>
      </w:r>
      <w:r w:rsidR="00E548D6">
        <w:rPr>
          <w:szCs w:val="21"/>
        </w:rPr>
        <w:t>e</w:t>
      </w:r>
      <w:r w:rsidR="0085347A" w:rsidRPr="00F87191">
        <w:rPr>
          <w:szCs w:val="21"/>
        </w:rPr>
        <w:t>；</w:t>
      </w:r>
    </w:p>
    <w:p w14:paraId="43D58049" w14:textId="77777777" w:rsidR="00E66B0C" w:rsidRPr="00F87191" w:rsidRDefault="00E66B0C" w:rsidP="00EC5A5B">
      <w:pPr>
        <w:ind w:firstLineChars="200" w:firstLine="420"/>
        <w:rPr>
          <w:szCs w:val="21"/>
        </w:rPr>
      </w:pPr>
      <w:r w:rsidRPr="00F87191">
        <w:rPr>
          <w:szCs w:val="21"/>
        </w:rPr>
        <w:t>(</w:t>
      </w:r>
      <w:r w:rsidR="007439DE">
        <w:rPr>
          <w:szCs w:val="21"/>
        </w:rPr>
        <w:fldChar w:fldCharType="begin"/>
      </w:r>
      <w:r w:rsidR="007439DE">
        <w:rPr>
          <w:szCs w:val="21"/>
        </w:rPr>
        <w:instrText xml:space="preserve"> </w:instrText>
      </w:r>
      <w:r w:rsidR="007439DE">
        <w:rPr>
          <w:rFonts w:hint="eastAsia"/>
          <w:szCs w:val="21"/>
        </w:rPr>
        <w:instrText>= 2 \* roman</w:instrText>
      </w:r>
      <w:r w:rsidR="007439DE">
        <w:rPr>
          <w:szCs w:val="21"/>
        </w:rPr>
        <w:instrText xml:space="preserve"> </w:instrText>
      </w:r>
      <w:r w:rsidR="007439DE">
        <w:rPr>
          <w:szCs w:val="21"/>
        </w:rPr>
        <w:fldChar w:fldCharType="separate"/>
      </w:r>
      <w:r w:rsidR="007439DE">
        <w:rPr>
          <w:noProof/>
          <w:szCs w:val="21"/>
        </w:rPr>
        <w:t>ii</w:t>
      </w:r>
      <w:r w:rsidR="007439DE">
        <w:rPr>
          <w:szCs w:val="21"/>
        </w:rPr>
        <w:fldChar w:fldCharType="end"/>
      </w:r>
      <w:r w:rsidRPr="00F87191">
        <w:rPr>
          <w:szCs w:val="21"/>
        </w:rPr>
        <w:t xml:space="preserve">) </w:t>
      </w:r>
      <w:r w:rsidRPr="00F87191">
        <w:rPr>
          <w:szCs w:val="21"/>
        </w:rPr>
        <w:t>单位，如</w:t>
      </w:r>
      <w:r w:rsidRPr="00F87191">
        <w:rPr>
          <w:szCs w:val="21"/>
        </w:rPr>
        <w:t>dB</w:t>
      </w:r>
      <w:r w:rsidR="000E35E5">
        <w:rPr>
          <w:rFonts w:hint="eastAsia"/>
          <w:szCs w:val="21"/>
        </w:rPr>
        <w:t>，</w:t>
      </w:r>
      <w:r w:rsidRPr="00F87191">
        <w:rPr>
          <w:szCs w:val="21"/>
        </w:rPr>
        <w:t>km</w:t>
      </w:r>
      <w:r w:rsidR="0085347A" w:rsidRPr="00F87191">
        <w:rPr>
          <w:szCs w:val="21"/>
        </w:rPr>
        <w:t>；</w:t>
      </w:r>
    </w:p>
    <w:p w14:paraId="70A73A52" w14:textId="77777777" w:rsidR="00E66B0C" w:rsidRPr="00F87191" w:rsidRDefault="0085347A" w:rsidP="00EC5A5B">
      <w:pPr>
        <w:ind w:firstLineChars="200" w:firstLine="420"/>
        <w:rPr>
          <w:szCs w:val="21"/>
        </w:rPr>
      </w:pPr>
      <w:r w:rsidRPr="00F87191">
        <w:rPr>
          <w:szCs w:val="21"/>
        </w:rPr>
        <w:t>(</w:t>
      </w:r>
      <w:r w:rsidR="007439DE">
        <w:rPr>
          <w:szCs w:val="21"/>
        </w:rPr>
        <w:fldChar w:fldCharType="begin"/>
      </w:r>
      <w:r w:rsidR="007439DE">
        <w:rPr>
          <w:szCs w:val="21"/>
        </w:rPr>
        <w:instrText xml:space="preserve"> </w:instrText>
      </w:r>
      <w:r w:rsidR="007439DE">
        <w:rPr>
          <w:rFonts w:hint="eastAsia"/>
          <w:szCs w:val="21"/>
        </w:rPr>
        <w:instrText>= 3 \* roman</w:instrText>
      </w:r>
      <w:r w:rsidR="007439DE">
        <w:rPr>
          <w:szCs w:val="21"/>
        </w:rPr>
        <w:instrText xml:space="preserve"> </w:instrText>
      </w:r>
      <w:r w:rsidR="007439DE">
        <w:rPr>
          <w:szCs w:val="21"/>
        </w:rPr>
        <w:fldChar w:fldCharType="separate"/>
      </w:r>
      <w:r w:rsidR="007439DE">
        <w:rPr>
          <w:noProof/>
          <w:szCs w:val="21"/>
        </w:rPr>
        <w:t>iii</w:t>
      </w:r>
      <w:r w:rsidR="007439DE">
        <w:rPr>
          <w:szCs w:val="21"/>
        </w:rPr>
        <w:fldChar w:fldCharType="end"/>
      </w:r>
      <w:r w:rsidRPr="00F87191">
        <w:rPr>
          <w:szCs w:val="21"/>
        </w:rPr>
        <w:t xml:space="preserve">) </w:t>
      </w:r>
      <w:r w:rsidR="00E66B0C" w:rsidRPr="00F87191">
        <w:rPr>
          <w:szCs w:val="21"/>
        </w:rPr>
        <w:t>表示数学运算的符号或常用函数，如</w:t>
      </w:r>
      <w:r w:rsidR="00E46627" w:rsidRPr="00F87191">
        <w:rPr>
          <w:szCs w:val="21"/>
        </w:rPr>
        <w:t>矩阵转置符</w:t>
      </w:r>
      <w:r w:rsidR="00E46627" w:rsidRPr="00F87191">
        <w:rPr>
          <w:szCs w:val="21"/>
        </w:rPr>
        <w:t>T</w:t>
      </w:r>
      <w:r w:rsidR="00E46627" w:rsidRPr="00F87191">
        <w:rPr>
          <w:szCs w:val="21"/>
        </w:rPr>
        <w:t>、</w:t>
      </w:r>
      <w:r w:rsidR="009D703D" w:rsidRPr="00F87191">
        <w:rPr>
          <w:szCs w:val="21"/>
        </w:rPr>
        <w:t>矩阵求秩函数</w:t>
      </w:r>
      <w:r w:rsidR="009D703D" w:rsidRPr="00F87191">
        <w:rPr>
          <w:szCs w:val="21"/>
        </w:rPr>
        <w:t>rank(</w:t>
      </w:r>
      <w:r w:rsidR="009D703D" w:rsidRPr="00F87191">
        <w:rPr>
          <w:b/>
          <w:i/>
          <w:szCs w:val="21"/>
        </w:rPr>
        <w:t>A</w:t>
      </w:r>
      <w:r w:rsidR="009D703D" w:rsidRPr="00F87191">
        <w:rPr>
          <w:szCs w:val="21"/>
        </w:rPr>
        <w:t>)</w:t>
      </w:r>
      <w:r w:rsidR="009D703D" w:rsidRPr="00F87191">
        <w:rPr>
          <w:szCs w:val="21"/>
        </w:rPr>
        <w:t>、</w:t>
      </w:r>
      <w:r w:rsidR="00E46627" w:rsidRPr="00F87191">
        <w:rPr>
          <w:szCs w:val="21"/>
        </w:rPr>
        <w:t>正弦函数</w:t>
      </w:r>
      <w:r w:rsidR="00E46627" w:rsidRPr="00F87191">
        <w:rPr>
          <w:szCs w:val="21"/>
        </w:rPr>
        <w:t>sin</w:t>
      </w:r>
      <w:r w:rsidR="00E46627" w:rsidRPr="00F87191">
        <w:rPr>
          <w:szCs w:val="21"/>
        </w:rPr>
        <w:t>、微分符</w:t>
      </w:r>
      <w:r w:rsidR="00031BFE" w:rsidRPr="00F87191">
        <w:rPr>
          <w:szCs w:val="21"/>
        </w:rPr>
        <w:t>号</w:t>
      </w:r>
      <w:r w:rsidR="00E46627" w:rsidRPr="00F87191">
        <w:rPr>
          <w:szCs w:val="21"/>
        </w:rPr>
        <w:t>d</w:t>
      </w:r>
      <w:r w:rsidR="00E46627" w:rsidRPr="00F87191">
        <w:rPr>
          <w:szCs w:val="21"/>
        </w:rPr>
        <w:t>、复数虚部</w:t>
      </w:r>
      <w:r w:rsidR="00E46627" w:rsidRPr="00F87191">
        <w:rPr>
          <w:szCs w:val="21"/>
        </w:rPr>
        <w:t>i</w:t>
      </w:r>
      <w:r w:rsidR="000C3345" w:rsidRPr="00F87191">
        <w:rPr>
          <w:szCs w:val="21"/>
        </w:rPr>
        <w:t>、有限增量符号</w:t>
      </w:r>
      <w:r w:rsidR="000C3345" w:rsidRPr="00F87191">
        <w:rPr>
          <w:szCs w:val="21"/>
        </w:rPr>
        <w:t>Δ</w:t>
      </w:r>
      <w:r w:rsidR="00E46627" w:rsidRPr="00F87191">
        <w:rPr>
          <w:szCs w:val="21"/>
        </w:rPr>
        <w:t>等</w:t>
      </w:r>
      <w:r w:rsidR="00F20A92" w:rsidRPr="00F87191">
        <w:rPr>
          <w:szCs w:val="21"/>
        </w:rPr>
        <w:t>。</w:t>
      </w:r>
    </w:p>
    <w:p w14:paraId="5A7558C5" w14:textId="77777777" w:rsidR="00D9229E" w:rsidRPr="00E548D6" w:rsidRDefault="00D9229E" w:rsidP="004055AF">
      <w:pPr>
        <w:ind w:firstLineChars="200" w:firstLine="420"/>
        <w:rPr>
          <w:rFonts w:ascii="黑体" w:eastAsia="黑体" w:hint="eastAsia"/>
          <w:szCs w:val="21"/>
        </w:rPr>
      </w:pPr>
      <w:r w:rsidRPr="00E548D6">
        <w:rPr>
          <w:rFonts w:ascii="黑体" w:eastAsia="黑体" w:hint="eastAsia"/>
          <w:szCs w:val="21"/>
        </w:rPr>
        <w:t>1.2</w:t>
      </w:r>
      <w:r w:rsidR="00A32729" w:rsidRPr="00E548D6">
        <w:rPr>
          <w:rFonts w:ascii="黑体" w:eastAsia="黑体" w:hint="eastAsia"/>
          <w:szCs w:val="21"/>
        </w:rPr>
        <w:t xml:space="preserve"> </w:t>
      </w:r>
      <w:r w:rsidRPr="00E548D6">
        <w:rPr>
          <w:rFonts w:ascii="黑体" w:eastAsia="黑体" w:hint="eastAsia"/>
          <w:szCs w:val="21"/>
        </w:rPr>
        <w:t xml:space="preserve"> 图</w:t>
      </w:r>
    </w:p>
    <w:p w14:paraId="62DB5681" w14:textId="77777777" w:rsidR="007538BF" w:rsidRDefault="00E933AE" w:rsidP="000E35E5">
      <w:pPr>
        <w:ind w:firstLineChars="200" w:firstLine="420"/>
        <w:rPr>
          <w:rFonts w:hint="eastAsia"/>
          <w:szCs w:val="21"/>
        </w:rPr>
      </w:pPr>
      <w:r w:rsidRPr="00F87191">
        <w:rPr>
          <w:szCs w:val="21"/>
        </w:rPr>
        <w:t>文图</w:t>
      </w:r>
      <w:r w:rsidR="00A3488E" w:rsidRPr="00F87191">
        <w:rPr>
          <w:szCs w:val="21"/>
        </w:rPr>
        <w:t>要求</w:t>
      </w:r>
      <w:r w:rsidRPr="00F87191">
        <w:rPr>
          <w:szCs w:val="21"/>
        </w:rPr>
        <w:t>线条清晰。</w:t>
      </w:r>
      <w:r w:rsidR="00B843A2" w:rsidRPr="00F87191">
        <w:rPr>
          <w:szCs w:val="21"/>
        </w:rPr>
        <w:t>正文中</w:t>
      </w:r>
      <w:r w:rsidR="002D381E" w:rsidRPr="00F87191">
        <w:rPr>
          <w:szCs w:val="21"/>
        </w:rPr>
        <w:t>图随文后</w:t>
      </w:r>
      <w:r w:rsidR="00B843A2" w:rsidRPr="00F87191">
        <w:rPr>
          <w:szCs w:val="21"/>
        </w:rPr>
        <w:t>，且图必须放在本节内，不得跨节出现。</w:t>
      </w:r>
      <w:r w:rsidR="006434A6">
        <w:rPr>
          <w:rFonts w:hint="eastAsia"/>
          <w:szCs w:val="21"/>
        </w:rPr>
        <w:t>一般图放右侧左边串文。</w:t>
      </w:r>
      <w:r w:rsidR="007538BF" w:rsidRPr="00F87191">
        <w:rPr>
          <w:szCs w:val="21"/>
        </w:rPr>
        <w:t>图字为</w:t>
      </w:r>
      <w:r w:rsidR="000E35E5">
        <w:rPr>
          <w:rFonts w:hint="eastAsia"/>
          <w:szCs w:val="21"/>
        </w:rPr>
        <w:t>小五</w:t>
      </w:r>
      <w:r w:rsidR="007538BF" w:rsidRPr="00F87191">
        <w:rPr>
          <w:szCs w:val="21"/>
        </w:rPr>
        <w:t>号，</w:t>
      </w:r>
      <w:r w:rsidR="008D02CF" w:rsidRPr="00F87191">
        <w:rPr>
          <w:szCs w:val="21"/>
        </w:rPr>
        <w:t>不得出现英文；</w:t>
      </w:r>
      <w:r w:rsidR="007538BF" w:rsidRPr="00F87191">
        <w:rPr>
          <w:szCs w:val="21"/>
        </w:rPr>
        <w:t>图中出现的各量</w:t>
      </w:r>
      <w:r w:rsidR="00F815AD" w:rsidRPr="00F87191">
        <w:rPr>
          <w:szCs w:val="21"/>
        </w:rPr>
        <w:t>须与正文统一</w:t>
      </w:r>
      <w:r w:rsidR="007538BF" w:rsidRPr="00F87191">
        <w:rPr>
          <w:szCs w:val="21"/>
        </w:rPr>
        <w:t>。</w:t>
      </w:r>
    </w:p>
    <w:p w14:paraId="13928402" w14:textId="77777777" w:rsidR="00127A01" w:rsidRDefault="00127A01" w:rsidP="00127A01">
      <w:pPr>
        <w:rPr>
          <w:rFonts w:hint="eastAsia"/>
        </w:rPr>
      </w:pPr>
    </w:p>
    <w:p w14:paraId="76DEFED7" w14:textId="77777777" w:rsidR="00127A01" w:rsidRDefault="00127A01" w:rsidP="00127A01">
      <w:pPr>
        <w:rPr>
          <w:rFonts w:hint="eastAsia"/>
        </w:rPr>
      </w:pPr>
    </w:p>
    <w:p w14:paraId="63E36E32" w14:textId="1D97DEE1" w:rsidR="00127A01" w:rsidRDefault="001A4333" w:rsidP="00127A01">
      <w:pPr>
        <w:ind w:firstLineChars="350" w:firstLine="735"/>
      </w:pPr>
      <w:r>
        <w:rPr>
          <w:rFonts w:hint="eastAsia"/>
          <w:noProof/>
        </w:rPr>
        <w:drawing>
          <wp:anchor distT="0" distB="0" distL="114300" distR="114300" simplePos="0" relativeHeight="251657728" behindDoc="0" locked="0" layoutInCell="1" allowOverlap="1" wp14:anchorId="2CCE1964" wp14:editId="7B62EFD6">
            <wp:simplePos x="0" y="0"/>
            <wp:positionH relativeFrom="column">
              <wp:posOffset>0</wp:posOffset>
            </wp:positionH>
            <wp:positionV relativeFrom="paragraph">
              <wp:posOffset>-297180</wp:posOffset>
            </wp:positionV>
            <wp:extent cx="1838325" cy="1830070"/>
            <wp:effectExtent l="0" t="0" r="0" b="0"/>
            <wp:wrapSquare wrapText="bothSides"/>
            <wp:docPr id="7" name="图片 7"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2"/>
                    <pic:cNvPicPr>
                      <a:picLocks noChangeAspect="1" noChangeArrowheads="1"/>
                    </pic:cNvPicPr>
                  </pic:nvPicPr>
                  <pic:blipFill>
                    <a:blip r:embed="rId26" cstate="print">
                      <a:lum bright="-40000" contrast="60000"/>
                      <a:extLst>
                        <a:ext uri="{28A0092B-C50C-407E-A947-70E740481C1C}">
                          <a14:useLocalDpi xmlns:a14="http://schemas.microsoft.com/office/drawing/2010/main" val="0"/>
                        </a:ext>
                      </a:extLst>
                    </a:blip>
                    <a:srcRect/>
                    <a:stretch>
                      <a:fillRect/>
                    </a:stretch>
                  </pic:blipFill>
                  <pic:spPr bwMode="auto">
                    <a:xfrm>
                      <a:off x="0" y="0"/>
                      <a:ext cx="1838325" cy="183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79E">
        <w:rPr>
          <w:noProof/>
          <w:szCs w:val="21"/>
        </w:rPr>
        <w:drawing>
          <wp:inline distT="0" distB="0" distL="0" distR="0" wp14:anchorId="79B0CE17" wp14:editId="16D953A0">
            <wp:extent cx="2156460" cy="1516380"/>
            <wp:effectExtent l="0" t="0" r="0" b="0"/>
            <wp:docPr id="9" name="图片 9" descr="QQ截图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截图未命名2"/>
                    <pic:cNvPicPr>
                      <a:picLocks noChangeAspect="1" noChangeArrowheads="1"/>
                    </pic:cNvPicPr>
                  </pic:nvPicPr>
                  <pic:blipFill>
                    <a:blip r:embed="rId27" cstate="print">
                      <a:extLst>
                        <a:ext uri="{28A0092B-C50C-407E-A947-70E740481C1C}">
                          <a14:useLocalDpi xmlns:a14="http://schemas.microsoft.com/office/drawing/2010/main" val="0"/>
                        </a:ext>
                      </a:extLst>
                    </a:blip>
                    <a:srcRect l="6932"/>
                    <a:stretch>
                      <a:fillRect/>
                    </a:stretch>
                  </pic:blipFill>
                  <pic:spPr bwMode="auto">
                    <a:xfrm>
                      <a:off x="0" y="0"/>
                      <a:ext cx="2156460" cy="1516380"/>
                    </a:xfrm>
                    <a:prstGeom prst="rect">
                      <a:avLst/>
                    </a:prstGeom>
                    <a:noFill/>
                    <a:ln>
                      <a:noFill/>
                    </a:ln>
                  </pic:spPr>
                </pic:pic>
              </a:graphicData>
            </a:graphic>
          </wp:inline>
        </w:drawing>
      </w:r>
    </w:p>
    <w:p w14:paraId="27076A2E" w14:textId="77777777" w:rsidR="00127A01" w:rsidRPr="00AB557E" w:rsidRDefault="00127A01" w:rsidP="00127A01"/>
    <w:p w14:paraId="62811D68" w14:textId="77777777" w:rsidR="00127A01" w:rsidRDefault="00127A01" w:rsidP="00127A01">
      <w:pPr>
        <w:tabs>
          <w:tab w:val="left" w:pos="480"/>
        </w:tabs>
        <w:rPr>
          <w:rFonts w:ascii="黑体" w:eastAsia="黑体" w:hAnsi="宋体" w:hint="eastAsia"/>
          <w:sz w:val="18"/>
          <w:szCs w:val="18"/>
        </w:rPr>
      </w:pPr>
      <w:r>
        <w:rPr>
          <w:rFonts w:hint="eastAsia"/>
        </w:rPr>
        <w:t xml:space="preserve">              </w:t>
      </w:r>
      <w:r w:rsidRPr="00AB557E">
        <w:rPr>
          <w:rFonts w:ascii="黑体" w:eastAsia="黑体" w:hint="eastAsia"/>
          <w:sz w:val="18"/>
          <w:szCs w:val="18"/>
        </w:rPr>
        <w:t>图1</w:t>
      </w:r>
      <w:r>
        <w:rPr>
          <w:rFonts w:hint="eastAsia"/>
        </w:rPr>
        <w:t xml:space="preserve">                            </w:t>
      </w:r>
      <w:r w:rsidRPr="00AB557E">
        <w:rPr>
          <w:rFonts w:ascii="黑体" w:eastAsia="黑体" w:hint="eastAsia"/>
          <w:sz w:val="18"/>
          <w:szCs w:val="18"/>
        </w:rPr>
        <w:t>图2</w:t>
      </w:r>
      <w:r>
        <w:rPr>
          <w:rFonts w:ascii="黑体" w:eastAsia="黑体" w:hint="eastAsia"/>
          <w:sz w:val="18"/>
          <w:szCs w:val="18"/>
        </w:rPr>
        <w:t xml:space="preserve">  </w:t>
      </w:r>
      <w:r w:rsidRPr="00586C51">
        <w:rPr>
          <w:rFonts w:ascii="黑体" w:eastAsia="黑体" w:hAnsi="宋体" w:hint="eastAsia"/>
          <w:sz w:val="18"/>
          <w:szCs w:val="18"/>
        </w:rPr>
        <w:t>障碍物包络图</w:t>
      </w:r>
    </w:p>
    <w:p w14:paraId="0E520F8D" w14:textId="77777777" w:rsidR="00075684" w:rsidRPr="00E548D6" w:rsidRDefault="00B22A5B" w:rsidP="004055AF">
      <w:pPr>
        <w:ind w:firstLineChars="200" w:firstLine="420"/>
        <w:rPr>
          <w:rFonts w:ascii="黑体" w:eastAsia="黑体" w:hint="eastAsia"/>
          <w:szCs w:val="21"/>
        </w:rPr>
      </w:pPr>
      <w:r w:rsidRPr="00E548D6">
        <w:rPr>
          <w:rFonts w:ascii="黑体" w:eastAsia="黑体" w:hint="eastAsia"/>
          <w:szCs w:val="21"/>
        </w:rPr>
        <w:t xml:space="preserve">1.3 </w:t>
      </w:r>
      <w:r w:rsidR="00145FAA" w:rsidRPr="00E548D6">
        <w:rPr>
          <w:rFonts w:ascii="黑体" w:eastAsia="黑体" w:hint="eastAsia"/>
          <w:szCs w:val="21"/>
        </w:rPr>
        <w:t xml:space="preserve"> </w:t>
      </w:r>
      <w:r w:rsidRPr="00E548D6">
        <w:rPr>
          <w:rFonts w:ascii="黑体" w:eastAsia="黑体" w:hint="eastAsia"/>
          <w:szCs w:val="21"/>
        </w:rPr>
        <w:t>表</w:t>
      </w:r>
    </w:p>
    <w:p w14:paraId="7D2B55DB" w14:textId="77777777" w:rsidR="00B22A5B" w:rsidRPr="00F87191" w:rsidRDefault="002C099E" w:rsidP="000E58E1">
      <w:pPr>
        <w:ind w:firstLineChars="200" w:firstLine="420"/>
        <w:rPr>
          <w:szCs w:val="21"/>
        </w:rPr>
      </w:pPr>
      <w:r>
        <w:rPr>
          <w:szCs w:val="21"/>
        </w:rPr>
        <w:t>文中所建表格</w:t>
      </w:r>
      <w:r w:rsidR="00E059B1" w:rsidRPr="00F87191">
        <w:rPr>
          <w:szCs w:val="21"/>
        </w:rPr>
        <w:t>必须有</w:t>
      </w:r>
      <w:r w:rsidR="00AA43D6" w:rsidRPr="00F87191">
        <w:rPr>
          <w:szCs w:val="21"/>
        </w:rPr>
        <w:t>表头</w:t>
      </w:r>
      <w:r w:rsidR="00E059B1" w:rsidRPr="00F87191">
        <w:rPr>
          <w:szCs w:val="21"/>
        </w:rPr>
        <w:t>并</w:t>
      </w:r>
      <w:r w:rsidR="00AA43D6" w:rsidRPr="00F87191">
        <w:rPr>
          <w:szCs w:val="21"/>
        </w:rPr>
        <w:t>放在第一行</w:t>
      </w:r>
      <w:r w:rsidR="000F445A" w:rsidRPr="00F87191">
        <w:rPr>
          <w:szCs w:val="21"/>
        </w:rPr>
        <w:t>。</w:t>
      </w:r>
      <w:r w:rsidR="001E4016" w:rsidRPr="00F87191">
        <w:rPr>
          <w:szCs w:val="21"/>
        </w:rPr>
        <w:t>正文中</w:t>
      </w:r>
      <w:r w:rsidR="00D746BE" w:rsidRPr="00F87191">
        <w:rPr>
          <w:szCs w:val="21"/>
        </w:rPr>
        <w:t>表随文后</w:t>
      </w:r>
      <w:r w:rsidR="001E4016" w:rsidRPr="00F87191">
        <w:rPr>
          <w:szCs w:val="21"/>
        </w:rPr>
        <w:t>，且不能</w:t>
      </w:r>
      <w:r w:rsidR="007719F1" w:rsidRPr="00F87191">
        <w:rPr>
          <w:szCs w:val="21"/>
        </w:rPr>
        <w:t>跨</w:t>
      </w:r>
      <w:r w:rsidR="001E4016" w:rsidRPr="00F87191">
        <w:rPr>
          <w:szCs w:val="21"/>
        </w:rPr>
        <w:t>节。</w:t>
      </w:r>
    </w:p>
    <w:p w14:paraId="0289B743" w14:textId="77777777" w:rsidR="00AA43D6" w:rsidRDefault="00F42BB8" w:rsidP="000E58E1">
      <w:pPr>
        <w:ind w:firstLineChars="200" w:firstLine="420"/>
        <w:rPr>
          <w:rFonts w:hint="eastAsia"/>
          <w:szCs w:val="21"/>
        </w:rPr>
      </w:pPr>
      <w:r w:rsidRPr="00F87191">
        <w:rPr>
          <w:szCs w:val="21"/>
        </w:rPr>
        <w:t>表身内的数据一般不带单位。</w:t>
      </w:r>
      <w:r w:rsidR="004F4C27" w:rsidRPr="00F87191">
        <w:rPr>
          <w:szCs w:val="21"/>
        </w:rPr>
        <w:t>若全表数据单位一致，将单位置于表格右上角，右端空一格；若每行或每列数据单位一致，则将单位</w:t>
      </w:r>
      <w:r w:rsidRPr="00F87191">
        <w:rPr>
          <w:szCs w:val="21"/>
        </w:rPr>
        <w:t>归并于量的名称式符号后，即量</w:t>
      </w:r>
      <w:r w:rsidRPr="00F87191">
        <w:rPr>
          <w:szCs w:val="21"/>
        </w:rPr>
        <w:t>/</w:t>
      </w:r>
      <w:r w:rsidRPr="00F87191">
        <w:rPr>
          <w:szCs w:val="21"/>
        </w:rPr>
        <w:t>单位</w:t>
      </w:r>
      <w:r w:rsidR="00AA43D6" w:rsidRPr="00F87191">
        <w:rPr>
          <w:szCs w:val="21"/>
        </w:rPr>
        <w:t>。</w:t>
      </w:r>
    </w:p>
    <w:p w14:paraId="78482CD3" w14:textId="77777777" w:rsidR="00127A01" w:rsidRPr="00F87191" w:rsidRDefault="00127A01" w:rsidP="000E58E1">
      <w:pPr>
        <w:ind w:firstLineChars="200" w:firstLine="420"/>
        <w:rPr>
          <w:rFonts w:hint="eastAsia"/>
          <w:szCs w:val="21"/>
        </w:rPr>
      </w:pPr>
    </w:p>
    <w:p w14:paraId="03EC904C" w14:textId="77777777" w:rsidR="00050C04" w:rsidRPr="00F87191" w:rsidRDefault="00050C04" w:rsidP="00982526">
      <w:pPr>
        <w:spacing w:beforeLines="50" w:before="156"/>
        <w:ind w:firstLineChars="500" w:firstLine="900"/>
        <w:jc w:val="center"/>
        <w:rPr>
          <w:sz w:val="18"/>
          <w:szCs w:val="18"/>
        </w:rPr>
      </w:pPr>
      <w:commentRangeStart w:id="16"/>
      <w:r w:rsidRPr="006734F7">
        <w:rPr>
          <w:rFonts w:ascii="黑体" w:eastAsia="黑体" w:hint="eastAsia"/>
          <w:sz w:val="18"/>
          <w:szCs w:val="18"/>
        </w:rPr>
        <w:t xml:space="preserve">表1 </w:t>
      </w:r>
      <w:r w:rsidR="00E548D6">
        <w:rPr>
          <w:rFonts w:ascii="黑体" w:eastAsia="黑体" w:hint="eastAsia"/>
          <w:sz w:val="18"/>
          <w:szCs w:val="18"/>
        </w:rPr>
        <w:t xml:space="preserve"> </w:t>
      </w:r>
      <w:r w:rsidRPr="006734F7">
        <w:rPr>
          <w:rFonts w:ascii="黑体" w:eastAsia="黑体" w:hint="eastAsia"/>
          <w:sz w:val="18"/>
          <w:szCs w:val="18"/>
        </w:rPr>
        <w:t>算法运行时间比较</w:t>
      </w:r>
      <w:commentRangeEnd w:id="16"/>
      <w:r w:rsidR="00DE2E59" w:rsidRPr="006734F7">
        <w:rPr>
          <w:rStyle w:val="a3"/>
          <w:rFonts w:ascii="黑体" w:eastAsia="黑体" w:hint="eastAsia"/>
          <w:sz w:val="18"/>
          <w:szCs w:val="18"/>
        </w:rPr>
        <w:commentReference w:id="16"/>
      </w:r>
      <w:r w:rsidR="00ED6322" w:rsidRPr="00F87191">
        <w:rPr>
          <w:sz w:val="18"/>
          <w:szCs w:val="18"/>
        </w:rPr>
        <w:t xml:space="preserve">           m</w:t>
      </w:r>
      <w:r w:rsidR="00E523AC" w:rsidRPr="00F87191">
        <w:rPr>
          <w:sz w:val="18"/>
          <w:szCs w:val="18"/>
        </w:rPr>
        <w:t>s</w:t>
      </w:r>
    </w:p>
    <w:tbl>
      <w:tblPr>
        <w:tblStyle w:val="a9"/>
        <w:tblW w:w="0" w:type="auto"/>
        <w:jc w:val="center"/>
        <w:tblLook w:val="01E0" w:firstRow="1" w:lastRow="1" w:firstColumn="1" w:lastColumn="1" w:noHBand="0" w:noVBand="0"/>
      </w:tblPr>
      <w:tblGrid>
        <w:gridCol w:w="1039"/>
        <w:gridCol w:w="1039"/>
        <w:gridCol w:w="1039"/>
        <w:gridCol w:w="1116"/>
      </w:tblGrid>
      <w:tr w:rsidR="00050C04" w:rsidRPr="00F87191" w14:paraId="04F7939E" w14:textId="77777777">
        <w:trPr>
          <w:jc w:val="center"/>
        </w:trPr>
        <w:tc>
          <w:tcPr>
            <w:tcW w:w="1039" w:type="dxa"/>
            <w:vMerge w:val="restart"/>
            <w:tcBorders>
              <w:left w:val="nil"/>
              <w:right w:val="nil"/>
            </w:tcBorders>
            <w:vAlign w:val="center"/>
          </w:tcPr>
          <w:p w14:paraId="25685E8C" w14:textId="77777777" w:rsidR="00050C04" w:rsidRPr="006734F7" w:rsidRDefault="00050C04" w:rsidP="000E58E1">
            <w:pPr>
              <w:jc w:val="center"/>
              <w:rPr>
                <w:rFonts w:ascii="宋体" w:hAnsi="宋体"/>
                <w:sz w:val="18"/>
                <w:szCs w:val="18"/>
              </w:rPr>
            </w:pPr>
            <w:r w:rsidRPr="006734F7">
              <w:rPr>
                <w:rFonts w:ascii="宋体" w:hAnsi="宋体"/>
                <w:sz w:val="18"/>
                <w:szCs w:val="18"/>
              </w:rPr>
              <w:t>算法</w:t>
            </w:r>
          </w:p>
        </w:tc>
        <w:tc>
          <w:tcPr>
            <w:tcW w:w="3117" w:type="dxa"/>
            <w:gridSpan w:val="3"/>
            <w:tcBorders>
              <w:left w:val="nil"/>
              <w:bottom w:val="single" w:sz="4" w:space="0" w:color="auto"/>
              <w:right w:val="nil"/>
            </w:tcBorders>
            <w:vAlign w:val="center"/>
          </w:tcPr>
          <w:p w14:paraId="2FFFD769" w14:textId="77777777" w:rsidR="00050C04" w:rsidRPr="006734F7" w:rsidRDefault="00E36FED" w:rsidP="000E58E1">
            <w:pPr>
              <w:jc w:val="center"/>
              <w:rPr>
                <w:rFonts w:ascii="宋体" w:hAnsi="宋体"/>
                <w:sz w:val="18"/>
                <w:szCs w:val="18"/>
              </w:rPr>
            </w:pPr>
            <w:r w:rsidRPr="006734F7">
              <w:rPr>
                <w:rFonts w:ascii="宋体" w:hAnsi="宋体"/>
                <w:i/>
                <w:sz w:val="18"/>
                <w:szCs w:val="18"/>
              </w:rPr>
              <w:t>V</w:t>
            </w:r>
            <w:r w:rsidR="007F4447" w:rsidRPr="006734F7">
              <w:rPr>
                <w:rFonts w:ascii="宋体" w:hAnsi="宋体"/>
                <w:sz w:val="18"/>
                <w:szCs w:val="18"/>
              </w:rPr>
              <w:t>/(m/s)</w:t>
            </w:r>
          </w:p>
        </w:tc>
      </w:tr>
      <w:tr w:rsidR="00050C04" w:rsidRPr="00F87191" w14:paraId="47556AFA" w14:textId="77777777">
        <w:trPr>
          <w:jc w:val="center"/>
        </w:trPr>
        <w:tc>
          <w:tcPr>
            <w:tcW w:w="1039" w:type="dxa"/>
            <w:vMerge/>
            <w:tcBorders>
              <w:left w:val="nil"/>
              <w:bottom w:val="single" w:sz="6" w:space="0" w:color="auto"/>
              <w:right w:val="nil"/>
            </w:tcBorders>
            <w:vAlign w:val="center"/>
          </w:tcPr>
          <w:p w14:paraId="28E6B7EB" w14:textId="77777777" w:rsidR="00050C04" w:rsidRPr="006734F7" w:rsidRDefault="00050C04" w:rsidP="000E58E1">
            <w:pPr>
              <w:jc w:val="center"/>
              <w:rPr>
                <w:rFonts w:ascii="宋体" w:hAnsi="宋体"/>
                <w:sz w:val="18"/>
                <w:szCs w:val="18"/>
              </w:rPr>
            </w:pPr>
          </w:p>
        </w:tc>
        <w:tc>
          <w:tcPr>
            <w:tcW w:w="1039" w:type="dxa"/>
            <w:tcBorders>
              <w:left w:val="nil"/>
              <w:bottom w:val="single" w:sz="4" w:space="0" w:color="auto"/>
              <w:right w:val="nil"/>
            </w:tcBorders>
            <w:vAlign w:val="center"/>
          </w:tcPr>
          <w:p w14:paraId="362A6998" w14:textId="77777777" w:rsidR="00050C04" w:rsidRPr="006734F7" w:rsidRDefault="00050C04" w:rsidP="000E58E1">
            <w:pPr>
              <w:jc w:val="center"/>
              <w:rPr>
                <w:rFonts w:ascii="宋体" w:hAnsi="宋体"/>
                <w:sz w:val="18"/>
                <w:szCs w:val="18"/>
              </w:rPr>
            </w:pPr>
            <w:r w:rsidRPr="006734F7">
              <w:rPr>
                <w:rFonts w:ascii="宋体" w:hAnsi="宋体"/>
                <w:sz w:val="18"/>
                <w:szCs w:val="18"/>
              </w:rPr>
              <w:t>10</w:t>
            </w:r>
          </w:p>
        </w:tc>
        <w:tc>
          <w:tcPr>
            <w:tcW w:w="1039" w:type="dxa"/>
            <w:tcBorders>
              <w:left w:val="nil"/>
              <w:bottom w:val="single" w:sz="4" w:space="0" w:color="auto"/>
              <w:right w:val="nil"/>
            </w:tcBorders>
            <w:vAlign w:val="center"/>
          </w:tcPr>
          <w:p w14:paraId="1421C10A" w14:textId="77777777" w:rsidR="00050C04" w:rsidRPr="006734F7" w:rsidRDefault="00050C04" w:rsidP="000E58E1">
            <w:pPr>
              <w:jc w:val="center"/>
              <w:rPr>
                <w:rFonts w:ascii="宋体" w:hAnsi="宋体"/>
                <w:sz w:val="18"/>
                <w:szCs w:val="18"/>
              </w:rPr>
            </w:pPr>
            <w:r w:rsidRPr="006734F7">
              <w:rPr>
                <w:rFonts w:ascii="宋体" w:hAnsi="宋体"/>
                <w:sz w:val="18"/>
                <w:szCs w:val="18"/>
              </w:rPr>
              <w:t>100</w:t>
            </w:r>
          </w:p>
        </w:tc>
        <w:tc>
          <w:tcPr>
            <w:tcW w:w="1039" w:type="dxa"/>
            <w:tcBorders>
              <w:left w:val="nil"/>
              <w:bottom w:val="single" w:sz="4" w:space="0" w:color="auto"/>
              <w:right w:val="nil"/>
            </w:tcBorders>
            <w:vAlign w:val="center"/>
          </w:tcPr>
          <w:p w14:paraId="6DF767C9" w14:textId="77777777" w:rsidR="00050C04" w:rsidRPr="006734F7" w:rsidRDefault="00050C04" w:rsidP="000E58E1">
            <w:pPr>
              <w:jc w:val="center"/>
              <w:rPr>
                <w:rFonts w:ascii="宋体" w:hAnsi="宋体"/>
                <w:sz w:val="18"/>
                <w:szCs w:val="18"/>
              </w:rPr>
            </w:pPr>
            <w:r w:rsidRPr="006734F7">
              <w:rPr>
                <w:rFonts w:ascii="宋体" w:hAnsi="宋体"/>
                <w:sz w:val="18"/>
                <w:szCs w:val="18"/>
              </w:rPr>
              <w:t>1</w:t>
            </w:r>
            <w:r w:rsidR="0077444D" w:rsidRPr="006734F7">
              <w:rPr>
                <w:rFonts w:ascii="宋体" w:hAnsi="宋体"/>
                <w:sz w:val="18"/>
                <w:szCs w:val="18"/>
              </w:rPr>
              <w:t xml:space="preserve"> </w:t>
            </w:r>
            <w:r w:rsidRPr="006734F7">
              <w:rPr>
                <w:rFonts w:ascii="宋体" w:hAnsi="宋体"/>
                <w:sz w:val="18"/>
                <w:szCs w:val="18"/>
              </w:rPr>
              <w:t>000</w:t>
            </w:r>
          </w:p>
        </w:tc>
      </w:tr>
      <w:tr w:rsidR="00050C04" w:rsidRPr="00F87191" w14:paraId="437B7A87" w14:textId="77777777">
        <w:trPr>
          <w:jc w:val="center"/>
        </w:trPr>
        <w:tc>
          <w:tcPr>
            <w:tcW w:w="1039" w:type="dxa"/>
            <w:tcBorders>
              <w:top w:val="single" w:sz="6" w:space="0" w:color="auto"/>
              <w:left w:val="nil"/>
              <w:bottom w:val="nil"/>
              <w:right w:val="nil"/>
            </w:tcBorders>
            <w:vAlign w:val="center"/>
          </w:tcPr>
          <w:p w14:paraId="32F5D475" w14:textId="77777777" w:rsidR="00050C04" w:rsidRPr="006734F7" w:rsidRDefault="00E523AC" w:rsidP="000E58E1">
            <w:pPr>
              <w:jc w:val="center"/>
              <w:rPr>
                <w:rFonts w:ascii="宋体" w:hAnsi="宋体"/>
                <w:sz w:val="18"/>
                <w:szCs w:val="18"/>
              </w:rPr>
            </w:pPr>
            <w:r w:rsidRPr="006734F7">
              <w:rPr>
                <w:rFonts w:ascii="宋体" w:hAnsi="宋体"/>
                <w:sz w:val="18"/>
                <w:szCs w:val="18"/>
              </w:rPr>
              <w:t>AA</w:t>
            </w:r>
            <w:r w:rsidR="007F4447" w:rsidRPr="006734F7">
              <w:rPr>
                <w:rFonts w:ascii="宋体" w:hAnsi="宋体"/>
                <w:sz w:val="18"/>
                <w:szCs w:val="18"/>
              </w:rPr>
              <w:t>/(°)</w:t>
            </w:r>
          </w:p>
        </w:tc>
        <w:tc>
          <w:tcPr>
            <w:tcW w:w="1039" w:type="dxa"/>
            <w:tcBorders>
              <w:left w:val="nil"/>
              <w:bottom w:val="nil"/>
              <w:right w:val="nil"/>
            </w:tcBorders>
            <w:vAlign w:val="center"/>
          </w:tcPr>
          <w:p w14:paraId="1BE46BF7" w14:textId="77777777" w:rsidR="00050C04" w:rsidRPr="006734F7" w:rsidRDefault="00BD0DB3" w:rsidP="000E58E1">
            <w:pPr>
              <w:jc w:val="center"/>
              <w:rPr>
                <w:rFonts w:ascii="宋体" w:hAnsi="宋体"/>
                <w:sz w:val="18"/>
                <w:szCs w:val="18"/>
              </w:rPr>
            </w:pPr>
            <w:r w:rsidRPr="006734F7">
              <w:rPr>
                <w:rFonts w:ascii="宋体" w:hAnsi="宋体"/>
                <w:sz w:val="18"/>
                <w:szCs w:val="18"/>
              </w:rPr>
              <w:t>…</w:t>
            </w:r>
            <w:r w:rsidR="00BA6399" w:rsidRPr="006734F7">
              <w:rPr>
                <w:rFonts w:ascii="宋体" w:hAnsi="宋体"/>
                <w:sz w:val="18"/>
                <w:szCs w:val="18"/>
                <w:vertAlign w:val="superscript"/>
              </w:rPr>
              <w:t>1)</w:t>
            </w:r>
          </w:p>
        </w:tc>
        <w:tc>
          <w:tcPr>
            <w:tcW w:w="1039" w:type="dxa"/>
            <w:tcBorders>
              <w:left w:val="nil"/>
              <w:bottom w:val="nil"/>
              <w:right w:val="nil"/>
            </w:tcBorders>
            <w:vAlign w:val="center"/>
          </w:tcPr>
          <w:p w14:paraId="250EA5F1" w14:textId="77777777" w:rsidR="00050C04" w:rsidRPr="006734F7" w:rsidRDefault="00BD0DB3" w:rsidP="000E58E1">
            <w:pPr>
              <w:jc w:val="center"/>
              <w:rPr>
                <w:rFonts w:ascii="宋体" w:hAnsi="宋体"/>
                <w:sz w:val="18"/>
                <w:szCs w:val="18"/>
              </w:rPr>
            </w:pPr>
            <w:r w:rsidRPr="006734F7">
              <w:rPr>
                <w:rFonts w:ascii="宋体" w:hAnsi="宋体"/>
                <w:sz w:val="18"/>
                <w:szCs w:val="18"/>
              </w:rPr>
              <w:t>…</w:t>
            </w:r>
          </w:p>
        </w:tc>
        <w:tc>
          <w:tcPr>
            <w:tcW w:w="1039" w:type="dxa"/>
            <w:tcBorders>
              <w:left w:val="nil"/>
              <w:bottom w:val="nil"/>
              <w:right w:val="nil"/>
            </w:tcBorders>
            <w:vAlign w:val="center"/>
          </w:tcPr>
          <w:p w14:paraId="3E00E5C5" w14:textId="77777777" w:rsidR="00050C04" w:rsidRPr="006734F7" w:rsidRDefault="00BD0DB3" w:rsidP="000E58E1">
            <w:pPr>
              <w:jc w:val="center"/>
              <w:rPr>
                <w:rFonts w:ascii="宋体" w:hAnsi="宋体"/>
                <w:sz w:val="18"/>
                <w:szCs w:val="18"/>
              </w:rPr>
            </w:pPr>
            <w:r w:rsidRPr="006734F7">
              <w:rPr>
                <w:rFonts w:ascii="宋体" w:hAnsi="宋体"/>
                <w:sz w:val="18"/>
                <w:szCs w:val="18"/>
              </w:rPr>
              <w:t>…</w:t>
            </w:r>
          </w:p>
        </w:tc>
      </w:tr>
      <w:tr w:rsidR="00C0743F" w:rsidRPr="00F87191" w14:paraId="7D1F1E7E" w14:textId="77777777">
        <w:trPr>
          <w:jc w:val="center"/>
        </w:trPr>
        <w:tc>
          <w:tcPr>
            <w:tcW w:w="1039" w:type="dxa"/>
            <w:tcBorders>
              <w:top w:val="nil"/>
              <w:left w:val="nil"/>
              <w:bottom w:val="nil"/>
              <w:right w:val="nil"/>
            </w:tcBorders>
            <w:vAlign w:val="center"/>
          </w:tcPr>
          <w:p w14:paraId="73185D37" w14:textId="77777777" w:rsidR="00C0743F" w:rsidRPr="006734F7" w:rsidRDefault="002C6255" w:rsidP="000E58E1">
            <w:pPr>
              <w:jc w:val="center"/>
              <w:rPr>
                <w:rFonts w:ascii="宋体" w:hAnsi="宋体"/>
                <w:sz w:val="18"/>
                <w:szCs w:val="18"/>
              </w:rPr>
            </w:pPr>
            <w:r w:rsidRPr="006734F7">
              <w:rPr>
                <w:rFonts w:ascii="宋体" w:hAnsi="宋体"/>
                <w:sz w:val="18"/>
                <w:szCs w:val="18"/>
              </w:rPr>
              <w:t>BB</w:t>
            </w:r>
            <w:r w:rsidR="007F4447" w:rsidRPr="006734F7">
              <w:rPr>
                <w:rFonts w:ascii="宋体" w:hAnsi="宋体"/>
                <w:sz w:val="18"/>
                <w:szCs w:val="18"/>
              </w:rPr>
              <w:t>/</w:t>
            </w:r>
            <w:r w:rsidR="005D303E" w:rsidRPr="006734F7">
              <w:rPr>
                <w:rFonts w:ascii="宋体" w:hAnsi="宋体"/>
                <w:sz w:val="18"/>
                <w:szCs w:val="18"/>
              </w:rPr>
              <w:t>Hz</w:t>
            </w:r>
          </w:p>
        </w:tc>
        <w:tc>
          <w:tcPr>
            <w:tcW w:w="1039" w:type="dxa"/>
            <w:tcBorders>
              <w:top w:val="nil"/>
              <w:left w:val="nil"/>
              <w:bottom w:val="nil"/>
              <w:right w:val="nil"/>
            </w:tcBorders>
            <w:vAlign w:val="center"/>
          </w:tcPr>
          <w:p w14:paraId="08BCEE76" w14:textId="77777777" w:rsidR="00C0743F" w:rsidRPr="006734F7" w:rsidRDefault="00BD0DB3" w:rsidP="000E58E1">
            <w:pPr>
              <w:jc w:val="center"/>
              <w:rPr>
                <w:rFonts w:ascii="宋体" w:hAnsi="宋体"/>
                <w:sz w:val="18"/>
                <w:szCs w:val="18"/>
              </w:rPr>
            </w:pPr>
            <w:r w:rsidRPr="006734F7">
              <w:rPr>
                <w:rFonts w:ascii="宋体" w:hAnsi="宋体"/>
                <w:sz w:val="18"/>
                <w:szCs w:val="18"/>
              </w:rPr>
              <w:t>…</w:t>
            </w:r>
          </w:p>
        </w:tc>
        <w:tc>
          <w:tcPr>
            <w:tcW w:w="1039" w:type="dxa"/>
            <w:tcBorders>
              <w:top w:val="nil"/>
              <w:left w:val="nil"/>
              <w:bottom w:val="nil"/>
              <w:right w:val="nil"/>
            </w:tcBorders>
            <w:vAlign w:val="center"/>
          </w:tcPr>
          <w:p w14:paraId="5314D27F" w14:textId="77777777" w:rsidR="00C0743F" w:rsidRPr="006734F7" w:rsidRDefault="00BD0DB3" w:rsidP="000E58E1">
            <w:pPr>
              <w:jc w:val="center"/>
              <w:rPr>
                <w:rFonts w:ascii="宋体" w:hAnsi="宋体"/>
                <w:sz w:val="18"/>
                <w:szCs w:val="18"/>
              </w:rPr>
            </w:pPr>
            <w:r w:rsidRPr="006734F7">
              <w:rPr>
                <w:rFonts w:ascii="宋体" w:hAnsi="宋体"/>
                <w:sz w:val="18"/>
                <w:szCs w:val="18"/>
              </w:rPr>
              <w:t>…</w:t>
            </w:r>
          </w:p>
        </w:tc>
        <w:tc>
          <w:tcPr>
            <w:tcW w:w="1039" w:type="dxa"/>
            <w:tcBorders>
              <w:top w:val="nil"/>
              <w:left w:val="nil"/>
              <w:bottom w:val="nil"/>
              <w:right w:val="nil"/>
            </w:tcBorders>
            <w:vAlign w:val="center"/>
          </w:tcPr>
          <w:p w14:paraId="60DC43BA" w14:textId="77777777" w:rsidR="00C0743F" w:rsidRPr="006734F7" w:rsidRDefault="00BD0DB3" w:rsidP="000E58E1">
            <w:pPr>
              <w:jc w:val="center"/>
              <w:rPr>
                <w:rFonts w:ascii="宋体" w:hAnsi="宋体"/>
                <w:sz w:val="18"/>
                <w:szCs w:val="18"/>
              </w:rPr>
            </w:pPr>
            <w:r w:rsidRPr="006734F7">
              <w:rPr>
                <w:rFonts w:ascii="宋体" w:hAnsi="宋体"/>
                <w:sz w:val="18"/>
                <w:szCs w:val="18"/>
              </w:rPr>
              <w:t>…</w:t>
            </w:r>
          </w:p>
        </w:tc>
      </w:tr>
      <w:tr w:rsidR="00C0743F" w:rsidRPr="00F87191" w14:paraId="053B051B" w14:textId="77777777">
        <w:trPr>
          <w:jc w:val="center"/>
        </w:trPr>
        <w:tc>
          <w:tcPr>
            <w:tcW w:w="1039" w:type="dxa"/>
            <w:tcBorders>
              <w:top w:val="nil"/>
              <w:left w:val="nil"/>
              <w:right w:val="nil"/>
            </w:tcBorders>
            <w:vAlign w:val="center"/>
          </w:tcPr>
          <w:p w14:paraId="2DE1C581" w14:textId="77777777" w:rsidR="00C0743F" w:rsidRPr="006734F7" w:rsidRDefault="00A961C9" w:rsidP="000E58E1">
            <w:pPr>
              <w:jc w:val="center"/>
              <w:rPr>
                <w:rFonts w:ascii="宋体" w:hAnsi="宋体"/>
                <w:sz w:val="18"/>
                <w:szCs w:val="18"/>
              </w:rPr>
            </w:pPr>
            <w:commentRangeStart w:id="17"/>
            <w:r w:rsidRPr="006734F7">
              <w:rPr>
                <w:rFonts w:ascii="宋体" w:hAnsi="宋体"/>
                <w:sz w:val="18"/>
                <w:szCs w:val="18"/>
              </w:rPr>
              <w:t>本文</w:t>
            </w:r>
            <w:r w:rsidR="005D303E" w:rsidRPr="006734F7">
              <w:rPr>
                <w:rFonts w:ascii="宋体" w:hAnsi="宋体"/>
                <w:sz w:val="18"/>
                <w:szCs w:val="18"/>
              </w:rPr>
              <w:t>/(%)</w:t>
            </w:r>
          </w:p>
        </w:tc>
        <w:tc>
          <w:tcPr>
            <w:tcW w:w="1039" w:type="dxa"/>
            <w:tcBorders>
              <w:top w:val="nil"/>
              <w:left w:val="nil"/>
              <w:right w:val="nil"/>
            </w:tcBorders>
            <w:vAlign w:val="center"/>
          </w:tcPr>
          <w:p w14:paraId="4962B7E9" w14:textId="77777777" w:rsidR="00C0743F" w:rsidRPr="006734F7" w:rsidRDefault="00BD0DB3" w:rsidP="000E58E1">
            <w:pPr>
              <w:jc w:val="center"/>
              <w:rPr>
                <w:rFonts w:ascii="宋体" w:hAnsi="宋体"/>
                <w:sz w:val="18"/>
                <w:szCs w:val="18"/>
              </w:rPr>
            </w:pPr>
            <w:r w:rsidRPr="006734F7">
              <w:rPr>
                <w:rFonts w:ascii="宋体" w:hAnsi="宋体"/>
                <w:sz w:val="18"/>
                <w:szCs w:val="18"/>
              </w:rPr>
              <w:t>…</w:t>
            </w:r>
          </w:p>
        </w:tc>
        <w:tc>
          <w:tcPr>
            <w:tcW w:w="1039" w:type="dxa"/>
            <w:tcBorders>
              <w:top w:val="nil"/>
              <w:left w:val="nil"/>
              <w:right w:val="nil"/>
            </w:tcBorders>
            <w:vAlign w:val="center"/>
          </w:tcPr>
          <w:p w14:paraId="6B363B83" w14:textId="77777777" w:rsidR="00C0743F" w:rsidRPr="006734F7" w:rsidRDefault="00BD0DB3" w:rsidP="000E58E1">
            <w:pPr>
              <w:jc w:val="center"/>
              <w:rPr>
                <w:rFonts w:ascii="宋体" w:hAnsi="宋体"/>
                <w:sz w:val="18"/>
                <w:szCs w:val="18"/>
              </w:rPr>
            </w:pPr>
            <w:r w:rsidRPr="006734F7">
              <w:rPr>
                <w:rFonts w:ascii="宋体" w:hAnsi="宋体"/>
                <w:sz w:val="18"/>
                <w:szCs w:val="18"/>
              </w:rPr>
              <w:t>…</w:t>
            </w:r>
          </w:p>
        </w:tc>
        <w:tc>
          <w:tcPr>
            <w:tcW w:w="1039" w:type="dxa"/>
            <w:tcBorders>
              <w:top w:val="nil"/>
              <w:left w:val="nil"/>
              <w:right w:val="nil"/>
            </w:tcBorders>
            <w:vAlign w:val="center"/>
          </w:tcPr>
          <w:p w14:paraId="1A95F093" w14:textId="77777777" w:rsidR="00C0743F" w:rsidRPr="006734F7" w:rsidRDefault="00BD0DB3" w:rsidP="000E58E1">
            <w:pPr>
              <w:jc w:val="center"/>
              <w:rPr>
                <w:rFonts w:ascii="宋体" w:hAnsi="宋体"/>
                <w:sz w:val="18"/>
                <w:szCs w:val="18"/>
              </w:rPr>
            </w:pPr>
            <w:r w:rsidRPr="006734F7">
              <w:rPr>
                <w:rFonts w:ascii="宋体" w:hAnsi="宋体"/>
                <w:sz w:val="18"/>
                <w:szCs w:val="18"/>
              </w:rPr>
              <w:t>…</w:t>
            </w:r>
            <w:commentRangeEnd w:id="17"/>
            <w:r w:rsidR="0003610E" w:rsidRPr="006734F7">
              <w:rPr>
                <w:rStyle w:val="a3"/>
                <w:rFonts w:ascii="宋体" w:hAnsi="宋体"/>
                <w:sz w:val="18"/>
                <w:szCs w:val="18"/>
              </w:rPr>
              <w:commentReference w:id="17"/>
            </w:r>
          </w:p>
        </w:tc>
      </w:tr>
    </w:tbl>
    <w:p w14:paraId="443F9E25" w14:textId="77777777" w:rsidR="000B030D" w:rsidRPr="00F87191" w:rsidRDefault="00EE1EA5" w:rsidP="00EE1EA5">
      <w:pPr>
        <w:spacing w:afterLines="50" w:after="156"/>
        <w:ind w:firstLineChars="200" w:firstLine="420"/>
        <w:rPr>
          <w:sz w:val="18"/>
          <w:szCs w:val="18"/>
        </w:rPr>
      </w:pPr>
      <w:commentRangeStart w:id="18"/>
      <w:r w:rsidRPr="00EE1EA5">
        <w:rPr>
          <w:rFonts w:ascii="楷体_GB2312" w:eastAsia="楷体_GB2312" w:hint="eastAsia"/>
          <w:szCs w:val="21"/>
        </w:rPr>
        <w:t>注</w:t>
      </w:r>
      <w:commentRangeEnd w:id="18"/>
      <w:r>
        <w:rPr>
          <w:rStyle w:val="a3"/>
        </w:rPr>
        <w:commentReference w:id="18"/>
      </w:r>
      <w:r>
        <w:rPr>
          <w:rFonts w:hint="eastAsia"/>
          <w:sz w:val="15"/>
          <w:szCs w:val="15"/>
        </w:rPr>
        <w:t xml:space="preserve">  </w:t>
      </w:r>
      <w:r w:rsidR="002D4ECA" w:rsidRPr="00F87191">
        <w:rPr>
          <w:sz w:val="18"/>
          <w:szCs w:val="18"/>
        </w:rPr>
        <w:t>……</w:t>
      </w:r>
      <w:r w:rsidR="00BA6399" w:rsidRPr="00F87191">
        <w:rPr>
          <w:sz w:val="18"/>
          <w:szCs w:val="18"/>
        </w:rPr>
        <w:t>。</w:t>
      </w:r>
    </w:p>
    <w:p w14:paraId="57A2DA44" w14:textId="77777777" w:rsidR="000B030D" w:rsidRPr="00850DBF" w:rsidRDefault="000B030D" w:rsidP="004055AF">
      <w:pPr>
        <w:ind w:firstLineChars="200" w:firstLine="420"/>
        <w:rPr>
          <w:rFonts w:ascii="黑体" w:eastAsia="黑体" w:hint="eastAsia"/>
          <w:szCs w:val="21"/>
        </w:rPr>
      </w:pPr>
      <w:r w:rsidRPr="00850DBF">
        <w:rPr>
          <w:rFonts w:ascii="黑体" w:eastAsia="黑体" w:hint="eastAsia"/>
          <w:szCs w:val="21"/>
        </w:rPr>
        <w:t>1.4</w:t>
      </w:r>
      <w:r w:rsidR="00145FAA" w:rsidRPr="00850DBF">
        <w:rPr>
          <w:rFonts w:ascii="黑体" w:eastAsia="黑体" w:hint="eastAsia"/>
          <w:szCs w:val="21"/>
        </w:rPr>
        <w:t xml:space="preserve"> </w:t>
      </w:r>
      <w:r w:rsidRPr="00850DBF">
        <w:rPr>
          <w:rFonts w:ascii="黑体" w:eastAsia="黑体" w:hint="eastAsia"/>
          <w:szCs w:val="21"/>
        </w:rPr>
        <w:t xml:space="preserve"> 公式</w:t>
      </w:r>
    </w:p>
    <w:p w14:paraId="1D9C40F7" w14:textId="77777777" w:rsidR="000B030D" w:rsidRPr="00F87191" w:rsidRDefault="008923BF" w:rsidP="000E58E1">
      <w:pPr>
        <w:ind w:firstLineChars="200" w:firstLine="420"/>
        <w:rPr>
          <w:szCs w:val="21"/>
        </w:rPr>
      </w:pPr>
      <w:r w:rsidRPr="00F87191">
        <w:rPr>
          <w:szCs w:val="21"/>
        </w:rPr>
        <w:t>公式</w:t>
      </w:r>
      <w:r w:rsidR="000E58E1" w:rsidRPr="00F87191">
        <w:rPr>
          <w:szCs w:val="21"/>
        </w:rPr>
        <w:t>、正文中的变量均需采用公式编辑器录入，</w:t>
      </w:r>
      <w:r w:rsidRPr="00F87191">
        <w:rPr>
          <w:szCs w:val="21"/>
        </w:rPr>
        <w:t>居中排</w:t>
      </w:r>
      <w:r w:rsidR="00FC014C" w:rsidRPr="00F87191">
        <w:rPr>
          <w:szCs w:val="21"/>
        </w:rPr>
        <w:t>，</w:t>
      </w:r>
      <w:r w:rsidRPr="00F87191">
        <w:rPr>
          <w:szCs w:val="21"/>
        </w:rPr>
        <w:t>全文顺序排号</w:t>
      </w:r>
      <w:r w:rsidR="00FC014C" w:rsidRPr="00F87191">
        <w:rPr>
          <w:szCs w:val="21"/>
        </w:rPr>
        <w:t>。</w:t>
      </w:r>
      <w:r w:rsidR="00B96926" w:rsidRPr="00F87191">
        <w:rPr>
          <w:szCs w:val="21"/>
        </w:rPr>
        <w:t>公式太长需要换行的</w:t>
      </w:r>
      <w:r w:rsidR="00EE6BBB" w:rsidRPr="00F87191">
        <w:rPr>
          <w:szCs w:val="21"/>
        </w:rPr>
        <w:t>，</w:t>
      </w:r>
      <w:r w:rsidR="000E35E5">
        <w:rPr>
          <w:rFonts w:hint="eastAsia"/>
          <w:szCs w:val="21"/>
        </w:rPr>
        <w:lastRenderedPageBreak/>
        <w:t>后</w:t>
      </w:r>
      <w:r w:rsidR="00E76DB9" w:rsidRPr="00F87191">
        <w:rPr>
          <w:szCs w:val="21"/>
        </w:rPr>
        <w:t>一行以运算符</w:t>
      </w:r>
      <w:r w:rsidR="000E35E5">
        <w:rPr>
          <w:rFonts w:hint="eastAsia"/>
          <w:szCs w:val="21"/>
        </w:rPr>
        <w:t>开始</w:t>
      </w:r>
      <w:r w:rsidR="00E76DB9" w:rsidRPr="00F87191">
        <w:rPr>
          <w:szCs w:val="21"/>
        </w:rPr>
        <w:t>，</w:t>
      </w:r>
      <w:r w:rsidR="00682889" w:rsidRPr="00F87191">
        <w:rPr>
          <w:szCs w:val="21"/>
        </w:rPr>
        <w:t>如</w:t>
      </w:r>
    </w:p>
    <w:commentRangeStart w:id="19"/>
    <w:p w14:paraId="0E750A8B" w14:textId="77777777" w:rsidR="00127A01" w:rsidRDefault="00127A01" w:rsidP="00127A01">
      <w:pPr>
        <w:spacing w:line="360" w:lineRule="auto"/>
        <w:ind w:firstLineChars="800" w:firstLine="1680"/>
        <w:rPr>
          <w:rFonts w:hint="eastAsia"/>
          <w:position w:val="-34"/>
          <w:szCs w:val="21"/>
        </w:rPr>
      </w:pPr>
      <w:r w:rsidRPr="008E4399">
        <w:rPr>
          <w:position w:val="-30"/>
          <w:szCs w:val="21"/>
        </w:rPr>
        <w:object w:dxaOrig="3280" w:dyaOrig="580" w14:anchorId="0EDF547A">
          <v:shape id="_x0000_i1034" type="#_x0000_t75" style="width:163.8pt;height:28.8pt" o:ole="">
            <v:imagedata r:id="rId28" o:title=""/>
          </v:shape>
          <o:OLEObject Type="Embed" ProgID="Equation.DSMT4" ShapeID="_x0000_i1034" DrawAspect="Content" ObjectID="_1576342589" r:id="rId29"/>
        </w:object>
      </w:r>
    </w:p>
    <w:p w14:paraId="3B221C8F" w14:textId="77777777" w:rsidR="00127A01" w:rsidRDefault="00127A01" w:rsidP="002C099E">
      <w:pPr>
        <w:spacing w:line="360" w:lineRule="auto"/>
        <w:ind w:firstLineChars="850" w:firstLine="1785"/>
        <w:rPr>
          <w:rFonts w:hint="eastAsia"/>
          <w:position w:val="-34"/>
          <w:szCs w:val="21"/>
        </w:rPr>
      </w:pPr>
      <w:r w:rsidRPr="00CB28A0">
        <w:rPr>
          <w:position w:val="-36"/>
        </w:rPr>
        <w:object w:dxaOrig="2120" w:dyaOrig="639" w14:anchorId="28B87336">
          <v:shape id="_x0000_i1035" type="#_x0000_t75" style="width:106.2pt;height:31.8pt" o:ole="">
            <v:imagedata r:id="rId30" o:title=""/>
          </v:shape>
          <o:OLEObject Type="Embed" ProgID="Equation.DSMT4" ShapeID="_x0000_i1035" DrawAspect="Content" ObjectID="_1576342590" r:id="rId31"/>
        </w:object>
      </w:r>
      <w:r>
        <w:rPr>
          <w:rFonts w:hint="eastAsia"/>
          <w:szCs w:val="21"/>
        </w:rPr>
        <w:t>（</w:t>
      </w:r>
      <w:r w:rsidRPr="007B2021">
        <w:rPr>
          <w:position w:val="-12"/>
          <w:szCs w:val="21"/>
        </w:rPr>
        <w:object w:dxaOrig="300" w:dyaOrig="360" w14:anchorId="47289C82">
          <v:shape id="_x0000_i1036" type="#_x0000_t75" style="width:15pt;height:18pt" o:ole="">
            <v:imagedata r:id="rId32" o:title=""/>
          </v:shape>
          <o:OLEObject Type="Embed" ProgID="Equation.DSMT4" ShapeID="_x0000_i1036" DrawAspect="Content" ObjectID="_1576342591" r:id="rId33"/>
        </w:object>
      </w:r>
      <w:r>
        <w:rPr>
          <w:rFonts w:hint="eastAsia"/>
          <w:szCs w:val="21"/>
        </w:rPr>
        <w:t>为</w:t>
      </w:r>
      <w:r w:rsidRPr="007B2021">
        <w:rPr>
          <w:position w:val="-4"/>
          <w:szCs w:val="21"/>
        </w:rPr>
        <w:object w:dxaOrig="260" w:dyaOrig="260" w14:anchorId="7C090269">
          <v:shape id="_x0000_i1037" type="#_x0000_t75" style="width:12.6pt;height:12.6pt" o:ole="">
            <v:imagedata r:id="rId34" o:title=""/>
          </v:shape>
          <o:OLEObject Type="Embed" ProgID="Equation.DSMT4" ShapeID="_x0000_i1037" DrawAspect="Content" ObjectID="_1576342592" r:id="rId35"/>
        </w:object>
      </w:r>
      <w:r>
        <w:rPr>
          <w:rFonts w:hint="eastAsia"/>
          <w:szCs w:val="21"/>
        </w:rPr>
        <w:t>中</w:t>
      </w:r>
      <w:r w:rsidRPr="007B2021">
        <w:rPr>
          <w:position w:val="-10"/>
          <w:szCs w:val="21"/>
        </w:rPr>
        <w:object w:dxaOrig="560" w:dyaOrig="320" w14:anchorId="00AE7886">
          <v:shape id="_x0000_i1038" type="#_x0000_t75" style="width:28.2pt;height:15.6pt" o:ole="">
            <v:imagedata r:id="rId36" o:title=""/>
          </v:shape>
          <o:OLEObject Type="Embed" ProgID="Equation.DSMT4" ShapeID="_x0000_i1038" DrawAspect="Content" ObjectID="_1576342593" r:id="rId37"/>
        </w:object>
      </w:r>
      <w:r>
        <w:rPr>
          <w:rFonts w:hint="eastAsia"/>
          <w:szCs w:val="21"/>
        </w:rPr>
        <w:t>的部分）</w:t>
      </w:r>
    </w:p>
    <w:p w14:paraId="26AE7E48" w14:textId="77777777" w:rsidR="00127A01" w:rsidRPr="00D77707" w:rsidRDefault="00127A01" w:rsidP="002C099E">
      <w:pPr>
        <w:spacing w:line="360" w:lineRule="auto"/>
        <w:ind w:firstLineChars="850" w:firstLine="1785"/>
        <w:rPr>
          <w:rFonts w:hint="eastAsia"/>
          <w:position w:val="-34"/>
          <w:szCs w:val="21"/>
        </w:rPr>
      </w:pPr>
      <w:r w:rsidRPr="0034724D">
        <w:rPr>
          <w:position w:val="-10"/>
          <w:szCs w:val="21"/>
        </w:rPr>
        <w:object w:dxaOrig="780" w:dyaOrig="340" w14:anchorId="40526241">
          <v:shape id="_x0000_i1039" type="#_x0000_t75" style="width:39pt;height:16.8pt" o:ole="">
            <v:imagedata r:id="rId38" o:title=""/>
          </v:shape>
          <o:OLEObject Type="Embed" ProgID="Equation.DSMT4" ShapeID="_x0000_i1039" DrawAspect="Content" ObjectID="_1576342594" r:id="rId39"/>
        </w:object>
      </w:r>
      <w:r w:rsidR="009965C9">
        <w:rPr>
          <w:rFonts w:hint="eastAsia"/>
          <w:szCs w:val="21"/>
        </w:rPr>
        <w:t xml:space="preserve">.                                                    </w:t>
      </w:r>
      <w:r w:rsidR="009965C9">
        <w:rPr>
          <w:rFonts w:hint="eastAsia"/>
          <w:szCs w:val="21"/>
        </w:rPr>
        <w:t>（</w:t>
      </w:r>
      <w:r w:rsidR="009965C9">
        <w:rPr>
          <w:rFonts w:hint="eastAsia"/>
          <w:szCs w:val="21"/>
        </w:rPr>
        <w:t>1</w:t>
      </w:r>
      <w:r w:rsidR="009965C9">
        <w:rPr>
          <w:rFonts w:hint="eastAsia"/>
          <w:szCs w:val="21"/>
        </w:rPr>
        <w:t>）</w:t>
      </w:r>
    </w:p>
    <w:commentRangeEnd w:id="19"/>
    <w:p w14:paraId="0F2F4BF4" w14:textId="77777777" w:rsidR="00F36701" w:rsidRPr="00E548D6" w:rsidRDefault="00127A01" w:rsidP="004055AF">
      <w:pPr>
        <w:ind w:firstLineChars="200" w:firstLine="420"/>
        <w:rPr>
          <w:rFonts w:ascii="黑体" w:eastAsia="黑体" w:hint="eastAsia"/>
          <w:szCs w:val="21"/>
        </w:rPr>
      </w:pPr>
      <w:r>
        <w:rPr>
          <w:rStyle w:val="a3"/>
        </w:rPr>
        <w:commentReference w:id="19"/>
      </w:r>
      <w:r w:rsidR="006D5F85" w:rsidRPr="00E548D6">
        <w:rPr>
          <w:rFonts w:ascii="黑体" w:eastAsia="黑体" w:hint="eastAsia"/>
          <w:szCs w:val="21"/>
        </w:rPr>
        <w:t xml:space="preserve">1.5 </w:t>
      </w:r>
      <w:r w:rsidR="00145FAA" w:rsidRPr="00E548D6">
        <w:rPr>
          <w:rFonts w:ascii="黑体" w:eastAsia="黑体" w:hint="eastAsia"/>
          <w:szCs w:val="21"/>
        </w:rPr>
        <w:t xml:space="preserve"> </w:t>
      </w:r>
      <w:r w:rsidR="006D5F85" w:rsidRPr="00E548D6">
        <w:rPr>
          <w:rFonts w:ascii="黑体" w:eastAsia="黑体" w:hAnsi="宋体" w:hint="eastAsia"/>
          <w:szCs w:val="21"/>
        </w:rPr>
        <w:t>其他</w:t>
      </w:r>
    </w:p>
    <w:p w14:paraId="2481812C" w14:textId="77777777" w:rsidR="006D5F85" w:rsidRDefault="00813924" w:rsidP="00E548D6">
      <w:pPr>
        <w:ind w:right="-23" w:firstLineChars="200" w:firstLine="420"/>
        <w:rPr>
          <w:rFonts w:hint="eastAsia"/>
          <w:szCs w:val="21"/>
        </w:rPr>
      </w:pPr>
      <w:commentRangeStart w:id="20"/>
      <w:r w:rsidRPr="00E548D6">
        <w:rPr>
          <w:rFonts w:ascii="黑体" w:eastAsia="黑体" w:hint="eastAsia"/>
          <w:szCs w:val="21"/>
        </w:rPr>
        <w:t>定理1</w:t>
      </w:r>
      <w:r w:rsidRPr="00F87191">
        <w:rPr>
          <w:szCs w:val="21"/>
        </w:rPr>
        <w:t xml:space="preserve"> </w:t>
      </w:r>
      <w:commentRangeEnd w:id="20"/>
      <w:r w:rsidR="001835A6">
        <w:rPr>
          <w:rStyle w:val="a3"/>
        </w:rPr>
        <w:commentReference w:id="20"/>
      </w:r>
      <w:r w:rsidR="002C099E">
        <w:rPr>
          <w:rFonts w:hint="eastAsia"/>
          <w:szCs w:val="21"/>
        </w:rPr>
        <w:t xml:space="preserve"> </w:t>
      </w:r>
      <w:r w:rsidRPr="00F87191">
        <w:rPr>
          <w:szCs w:val="21"/>
        </w:rPr>
        <w:t>定理名称。定理描述。</w:t>
      </w:r>
    </w:p>
    <w:p w14:paraId="17452AF0" w14:textId="77777777" w:rsidR="009119B5" w:rsidRPr="009119B5" w:rsidRDefault="009119B5" w:rsidP="009119B5">
      <w:pPr>
        <w:ind w:right="-23" w:firstLineChars="200" w:firstLine="420"/>
        <w:rPr>
          <w:rFonts w:ascii="黑体" w:eastAsia="黑体" w:hint="eastAsia"/>
          <w:szCs w:val="21"/>
        </w:rPr>
      </w:pPr>
      <w:r w:rsidRPr="009119B5">
        <w:rPr>
          <w:rFonts w:ascii="黑体" w:eastAsia="黑体" w:hint="eastAsia"/>
          <w:szCs w:val="21"/>
        </w:rPr>
        <w:t>证</w:t>
      </w:r>
    </w:p>
    <w:p w14:paraId="538CE445" w14:textId="77777777" w:rsidR="001403EF" w:rsidRPr="00F87191" w:rsidRDefault="001403EF" w:rsidP="00513190">
      <w:pPr>
        <w:ind w:right="-23" w:firstLineChars="98" w:firstLine="206"/>
        <w:rPr>
          <w:szCs w:val="21"/>
        </w:rPr>
      </w:pPr>
      <w:r w:rsidRPr="00F87191">
        <w:rPr>
          <w:szCs w:val="21"/>
        </w:rPr>
        <w:t xml:space="preserve">    </w:t>
      </w:r>
      <w:r w:rsidR="0003047B" w:rsidRPr="00F87191">
        <w:rPr>
          <w:szCs w:val="21"/>
        </w:rPr>
        <w:t xml:space="preserve">    </w:t>
      </w:r>
      <w:r w:rsidRPr="00F87191">
        <w:rPr>
          <w:szCs w:val="21"/>
        </w:rPr>
        <w:t xml:space="preserve"> ……                    </w:t>
      </w:r>
    </w:p>
    <w:p w14:paraId="5F1E15EA" w14:textId="77777777" w:rsidR="00B64B70" w:rsidRPr="006C4D97" w:rsidRDefault="00513190" w:rsidP="00B64B70">
      <w:pPr>
        <w:rPr>
          <w:rFonts w:ascii="黑体" w:eastAsia="黑体" w:hint="eastAsia"/>
          <w:sz w:val="24"/>
        </w:rPr>
      </w:pPr>
      <w:commentRangeStart w:id="21"/>
      <w:r w:rsidRPr="006C4D97">
        <w:rPr>
          <w:rFonts w:ascii="黑体" w:eastAsia="黑体" w:hint="eastAsia"/>
          <w:sz w:val="24"/>
        </w:rPr>
        <w:t>3</w:t>
      </w:r>
      <w:r w:rsidR="00B64B70" w:rsidRPr="006C4D97">
        <w:rPr>
          <w:rFonts w:ascii="黑体" w:eastAsia="黑体" w:hint="eastAsia"/>
          <w:sz w:val="24"/>
        </w:rPr>
        <w:t xml:space="preserve"> </w:t>
      </w:r>
      <w:r w:rsidR="00EB38E7" w:rsidRPr="006C4D97">
        <w:rPr>
          <w:rFonts w:ascii="黑体" w:eastAsia="黑体" w:hint="eastAsia"/>
          <w:sz w:val="24"/>
        </w:rPr>
        <w:t xml:space="preserve"> </w:t>
      </w:r>
      <w:r w:rsidR="00B64B70" w:rsidRPr="006C4D97">
        <w:rPr>
          <w:rFonts w:ascii="黑体" w:eastAsia="黑体" w:hint="eastAsia"/>
          <w:sz w:val="24"/>
        </w:rPr>
        <w:t xml:space="preserve">结 </w:t>
      </w:r>
      <w:r w:rsidR="00EB38E7" w:rsidRPr="006C4D97">
        <w:rPr>
          <w:rFonts w:ascii="黑体" w:eastAsia="黑体" w:hint="eastAsia"/>
          <w:sz w:val="24"/>
        </w:rPr>
        <w:t xml:space="preserve">  </w:t>
      </w:r>
      <w:r w:rsidR="009119B5">
        <w:rPr>
          <w:rFonts w:ascii="黑体" w:eastAsia="黑体" w:hint="eastAsia"/>
          <w:sz w:val="24"/>
        </w:rPr>
        <w:t xml:space="preserve"> </w:t>
      </w:r>
      <w:r w:rsidR="00B64B70" w:rsidRPr="006C4D97">
        <w:rPr>
          <w:rFonts w:ascii="黑体" w:eastAsia="黑体" w:hint="eastAsia"/>
          <w:sz w:val="24"/>
        </w:rPr>
        <w:t>论</w:t>
      </w:r>
      <w:commentRangeEnd w:id="21"/>
      <w:r w:rsidRPr="006C4D97">
        <w:rPr>
          <w:rStyle w:val="a3"/>
          <w:rFonts w:ascii="黑体" w:eastAsia="黑体" w:hint="eastAsia"/>
          <w:sz w:val="24"/>
          <w:szCs w:val="24"/>
        </w:rPr>
        <w:commentReference w:id="21"/>
      </w:r>
    </w:p>
    <w:p w14:paraId="203B8C99" w14:textId="77777777" w:rsidR="00EB38E7" w:rsidRDefault="00EB38E7" w:rsidP="000E58E1">
      <w:pPr>
        <w:ind w:firstLineChars="200" w:firstLine="420"/>
        <w:rPr>
          <w:rFonts w:hint="eastAsia"/>
          <w:szCs w:val="21"/>
        </w:rPr>
      </w:pPr>
    </w:p>
    <w:p w14:paraId="278D9436" w14:textId="77777777" w:rsidR="000E58E1" w:rsidRPr="00F87191" w:rsidRDefault="00DD695C" w:rsidP="000E58E1">
      <w:pPr>
        <w:ind w:firstLineChars="200" w:firstLine="420"/>
        <w:rPr>
          <w:szCs w:val="21"/>
        </w:rPr>
      </w:pPr>
      <w:r w:rsidRPr="00F87191">
        <w:rPr>
          <w:szCs w:val="21"/>
        </w:rPr>
        <w:t>总结本文方法及取得的成绩，切勿简单重复摘要内容。</w:t>
      </w:r>
    </w:p>
    <w:p w14:paraId="7D7BB228" w14:textId="77777777" w:rsidR="002C099E" w:rsidRPr="00E548D6" w:rsidRDefault="002C099E" w:rsidP="002C099E">
      <w:pPr>
        <w:ind w:firstLineChars="1450" w:firstLine="3045"/>
        <w:rPr>
          <w:rFonts w:ascii="黑体" w:eastAsia="黑体" w:hint="eastAsia"/>
          <w:szCs w:val="21"/>
        </w:rPr>
      </w:pPr>
    </w:p>
    <w:p w14:paraId="0D6EA0DF" w14:textId="77777777" w:rsidR="005B6C37" w:rsidRPr="00E548D6" w:rsidRDefault="002C099E" w:rsidP="002C099E">
      <w:pPr>
        <w:ind w:firstLineChars="1800" w:firstLine="3780"/>
        <w:rPr>
          <w:rFonts w:ascii="黑体" w:eastAsia="黑体" w:hint="eastAsia"/>
          <w:szCs w:val="21"/>
        </w:rPr>
      </w:pPr>
      <w:commentRangeStart w:id="22"/>
      <w:r w:rsidRPr="00E548D6">
        <w:rPr>
          <w:rFonts w:ascii="黑体" w:eastAsia="黑体" w:hint="eastAsia"/>
          <w:szCs w:val="21"/>
        </w:rPr>
        <w:t>[</w:t>
      </w:r>
      <w:r w:rsidR="005B6C37" w:rsidRPr="00E548D6">
        <w:rPr>
          <w:rFonts w:ascii="黑体" w:eastAsia="黑体" w:hint="eastAsia"/>
          <w:szCs w:val="21"/>
        </w:rPr>
        <w:t>参</w:t>
      </w:r>
      <w:r w:rsidRPr="00E548D6">
        <w:rPr>
          <w:rFonts w:ascii="黑体" w:eastAsia="黑体" w:hint="eastAsia"/>
          <w:szCs w:val="21"/>
        </w:rPr>
        <w:t xml:space="preserve">  </w:t>
      </w:r>
      <w:r w:rsidR="005B6C37" w:rsidRPr="00E548D6">
        <w:rPr>
          <w:rFonts w:ascii="黑体" w:eastAsia="黑体" w:hint="eastAsia"/>
          <w:szCs w:val="21"/>
        </w:rPr>
        <w:t>考</w:t>
      </w:r>
      <w:r w:rsidRPr="00E548D6">
        <w:rPr>
          <w:rFonts w:ascii="黑体" w:eastAsia="黑体" w:hint="eastAsia"/>
          <w:szCs w:val="21"/>
        </w:rPr>
        <w:t xml:space="preserve">  </w:t>
      </w:r>
      <w:r w:rsidR="005B6C37" w:rsidRPr="00E548D6">
        <w:rPr>
          <w:rFonts w:ascii="黑体" w:eastAsia="黑体" w:hint="eastAsia"/>
          <w:szCs w:val="21"/>
        </w:rPr>
        <w:t>文</w:t>
      </w:r>
      <w:r w:rsidRPr="00E548D6">
        <w:rPr>
          <w:rFonts w:ascii="黑体" w:eastAsia="黑体" w:hint="eastAsia"/>
          <w:szCs w:val="21"/>
        </w:rPr>
        <w:t xml:space="preserve">  </w:t>
      </w:r>
      <w:r w:rsidR="005B6C37" w:rsidRPr="00E548D6">
        <w:rPr>
          <w:rFonts w:ascii="黑体" w:eastAsia="黑体" w:hint="eastAsia"/>
          <w:szCs w:val="21"/>
        </w:rPr>
        <w:t>献</w:t>
      </w:r>
      <w:r w:rsidRPr="00E548D6">
        <w:rPr>
          <w:rFonts w:ascii="黑体" w:eastAsia="黑体" w:hint="eastAsia"/>
          <w:szCs w:val="21"/>
        </w:rPr>
        <w:t>]</w:t>
      </w:r>
      <w:commentRangeEnd w:id="22"/>
      <w:r w:rsidR="001835A6" w:rsidRPr="00E548D6">
        <w:rPr>
          <w:rStyle w:val="a3"/>
          <w:rFonts w:ascii="黑体" w:eastAsia="黑体" w:hint="eastAsia"/>
        </w:rPr>
        <w:commentReference w:id="22"/>
      </w:r>
    </w:p>
    <w:p w14:paraId="681E33B2" w14:textId="77777777" w:rsidR="002C099E" w:rsidRPr="002C099E" w:rsidRDefault="002C099E" w:rsidP="002C099E">
      <w:pPr>
        <w:ind w:firstLineChars="1800" w:firstLine="3780"/>
        <w:rPr>
          <w:rFonts w:ascii="黑体" w:eastAsia="黑体" w:hint="eastAsia"/>
          <w:szCs w:val="21"/>
        </w:rPr>
      </w:pPr>
    </w:p>
    <w:p w14:paraId="69B225B4" w14:textId="77777777" w:rsidR="000E35E5" w:rsidRPr="0092665B" w:rsidRDefault="000E35E5" w:rsidP="000E35E5">
      <w:pPr>
        <w:widowControl/>
        <w:spacing w:line="300" w:lineRule="auto"/>
        <w:ind w:firstLine="420"/>
        <w:jc w:val="left"/>
        <w:rPr>
          <w:rFonts w:ascii="Arial" w:hAnsi="Arial" w:cs="Arial"/>
          <w:kern w:val="0"/>
          <w:szCs w:val="21"/>
        </w:rPr>
      </w:pPr>
      <w:commentRangeStart w:id="23"/>
      <w:r w:rsidRPr="0092665B">
        <w:rPr>
          <w:rFonts w:ascii="Arial" w:hAnsi="Arial" w:cs="Arial"/>
          <w:kern w:val="0"/>
          <w:szCs w:val="21"/>
        </w:rPr>
        <w:t>[</w:t>
      </w:r>
      <w:r w:rsidRPr="0092665B">
        <w:rPr>
          <w:rFonts w:ascii="Arial" w:hAnsi="Arial" w:cs="Arial"/>
          <w:kern w:val="0"/>
          <w:szCs w:val="21"/>
        </w:rPr>
        <w:t>编号</w:t>
      </w:r>
      <w:r w:rsidRPr="0092665B">
        <w:rPr>
          <w:rFonts w:ascii="Arial" w:hAnsi="Arial" w:cs="Arial"/>
          <w:kern w:val="0"/>
          <w:szCs w:val="21"/>
        </w:rPr>
        <w:t xml:space="preserve">] </w:t>
      </w:r>
      <w:r w:rsidR="006C1D2F">
        <w:rPr>
          <w:rFonts w:ascii="Arial" w:hAnsi="Arial" w:cs="Arial" w:hint="eastAsia"/>
          <w:kern w:val="0"/>
          <w:szCs w:val="21"/>
        </w:rPr>
        <w:t xml:space="preserve"> </w:t>
      </w:r>
      <w:r w:rsidRPr="0092665B">
        <w:rPr>
          <w:rFonts w:ascii="Arial" w:hAnsi="Arial" w:cs="Arial"/>
          <w:kern w:val="0"/>
          <w:szCs w:val="21"/>
        </w:rPr>
        <w:t>作者姓名</w:t>
      </w:r>
      <w:r w:rsidR="000316DC">
        <w:rPr>
          <w:rFonts w:ascii="Arial" w:hAnsi="Arial" w:cs="Arial" w:hint="eastAsia"/>
          <w:kern w:val="0"/>
          <w:szCs w:val="21"/>
        </w:rPr>
        <w:t>，</w:t>
      </w:r>
      <w:r w:rsidR="000316DC" w:rsidRPr="0092665B">
        <w:rPr>
          <w:rFonts w:ascii="Arial" w:hAnsi="Arial" w:cs="Arial"/>
          <w:kern w:val="0"/>
          <w:szCs w:val="21"/>
        </w:rPr>
        <w:t>作者姓名</w:t>
      </w:r>
      <w:r w:rsidRPr="0092665B">
        <w:rPr>
          <w:rFonts w:ascii="Arial" w:hAnsi="Arial" w:cs="Arial"/>
          <w:kern w:val="0"/>
          <w:szCs w:val="21"/>
        </w:rPr>
        <w:t>.</w:t>
      </w:r>
      <w:r w:rsidRPr="0092665B">
        <w:rPr>
          <w:rFonts w:ascii="Arial" w:hAnsi="Arial" w:cs="Arial"/>
          <w:kern w:val="0"/>
          <w:szCs w:val="21"/>
        </w:rPr>
        <w:t>文章题目</w:t>
      </w:r>
      <w:r w:rsidRPr="0092665B">
        <w:rPr>
          <w:rFonts w:ascii="Arial" w:hAnsi="Arial" w:cs="Arial"/>
          <w:kern w:val="0"/>
          <w:szCs w:val="21"/>
        </w:rPr>
        <w:t>[J].</w:t>
      </w:r>
      <w:r w:rsidRPr="0092665B">
        <w:rPr>
          <w:rFonts w:ascii="Arial" w:hAnsi="Arial" w:cs="Arial"/>
          <w:kern w:val="0"/>
          <w:szCs w:val="21"/>
        </w:rPr>
        <w:t>期刊名称</w:t>
      </w:r>
      <w:r w:rsidRPr="0092665B">
        <w:rPr>
          <w:rFonts w:ascii="Arial" w:hAnsi="Arial" w:cs="Arial"/>
          <w:kern w:val="0"/>
          <w:szCs w:val="21"/>
        </w:rPr>
        <w:t>,</w:t>
      </w:r>
      <w:r w:rsidRPr="0092665B">
        <w:rPr>
          <w:rFonts w:ascii="Arial" w:hAnsi="Arial" w:cs="Arial"/>
          <w:kern w:val="0"/>
          <w:szCs w:val="21"/>
        </w:rPr>
        <w:t>年份，卷（期）：起迄页码</w:t>
      </w:r>
      <w:r w:rsidRPr="0092665B">
        <w:rPr>
          <w:rFonts w:ascii="Arial" w:hAnsi="Arial" w:cs="Arial"/>
          <w:kern w:val="0"/>
          <w:szCs w:val="21"/>
        </w:rPr>
        <w:t>.</w:t>
      </w:r>
    </w:p>
    <w:p w14:paraId="725D55C3" w14:textId="77777777" w:rsidR="000E35E5" w:rsidRPr="0092665B" w:rsidRDefault="000E35E5" w:rsidP="000E35E5">
      <w:pPr>
        <w:widowControl/>
        <w:spacing w:line="300" w:lineRule="auto"/>
        <w:ind w:firstLine="420"/>
        <w:jc w:val="left"/>
        <w:rPr>
          <w:rFonts w:ascii="Arial" w:hAnsi="Arial" w:cs="Arial"/>
          <w:kern w:val="0"/>
          <w:szCs w:val="21"/>
        </w:rPr>
      </w:pPr>
      <w:r w:rsidRPr="0092665B">
        <w:rPr>
          <w:rFonts w:ascii="Arial" w:hAnsi="Arial" w:cs="Arial"/>
          <w:kern w:val="0"/>
          <w:szCs w:val="21"/>
        </w:rPr>
        <w:t>[</w:t>
      </w:r>
      <w:r w:rsidRPr="0092665B">
        <w:rPr>
          <w:rFonts w:ascii="Arial" w:hAnsi="Arial" w:cs="Arial"/>
          <w:kern w:val="0"/>
          <w:szCs w:val="21"/>
        </w:rPr>
        <w:t>编号</w:t>
      </w:r>
      <w:r w:rsidRPr="0092665B">
        <w:rPr>
          <w:rFonts w:ascii="Arial" w:hAnsi="Arial" w:cs="Arial"/>
          <w:kern w:val="0"/>
          <w:szCs w:val="21"/>
        </w:rPr>
        <w:t xml:space="preserve">] </w:t>
      </w:r>
      <w:r w:rsidR="006C1D2F">
        <w:rPr>
          <w:rFonts w:ascii="Arial" w:hAnsi="Arial" w:cs="Arial" w:hint="eastAsia"/>
          <w:kern w:val="0"/>
          <w:szCs w:val="21"/>
        </w:rPr>
        <w:t xml:space="preserve"> </w:t>
      </w:r>
      <w:r w:rsidRPr="0092665B">
        <w:rPr>
          <w:rFonts w:ascii="Arial" w:hAnsi="Arial" w:cs="Arial"/>
          <w:kern w:val="0"/>
          <w:szCs w:val="21"/>
        </w:rPr>
        <w:t>作者姓名</w:t>
      </w:r>
      <w:r w:rsidR="000316DC">
        <w:rPr>
          <w:rFonts w:ascii="Arial" w:hAnsi="Arial" w:cs="Arial" w:hint="eastAsia"/>
          <w:kern w:val="0"/>
          <w:szCs w:val="21"/>
        </w:rPr>
        <w:t>，</w:t>
      </w:r>
      <w:r w:rsidR="000316DC" w:rsidRPr="0092665B">
        <w:rPr>
          <w:rFonts w:ascii="Arial" w:hAnsi="Arial" w:cs="Arial"/>
          <w:kern w:val="0"/>
          <w:szCs w:val="21"/>
        </w:rPr>
        <w:t>作者姓名</w:t>
      </w:r>
      <w:r w:rsidRPr="0092665B">
        <w:rPr>
          <w:rFonts w:ascii="Arial" w:hAnsi="Arial" w:cs="Arial"/>
          <w:kern w:val="0"/>
          <w:szCs w:val="21"/>
        </w:rPr>
        <w:t>.</w:t>
      </w:r>
      <w:r w:rsidRPr="0092665B">
        <w:rPr>
          <w:rFonts w:ascii="Arial" w:hAnsi="Arial" w:cs="Arial"/>
          <w:kern w:val="0"/>
          <w:szCs w:val="21"/>
        </w:rPr>
        <w:t>书名</w:t>
      </w:r>
      <w:r w:rsidRPr="0092665B">
        <w:rPr>
          <w:rFonts w:ascii="Arial" w:hAnsi="Arial" w:cs="Arial"/>
          <w:kern w:val="0"/>
          <w:szCs w:val="21"/>
        </w:rPr>
        <w:t>[M].</w:t>
      </w:r>
      <w:r w:rsidR="00506533">
        <w:rPr>
          <w:rFonts w:ascii="Arial" w:hAnsi="Arial" w:cs="Arial"/>
          <w:kern w:val="0"/>
          <w:szCs w:val="21"/>
        </w:rPr>
        <w:t>出版地：出版社名，年份</w:t>
      </w:r>
      <w:r w:rsidRPr="0092665B">
        <w:rPr>
          <w:rFonts w:ascii="Arial" w:hAnsi="Arial" w:cs="Arial"/>
          <w:kern w:val="0"/>
          <w:szCs w:val="21"/>
        </w:rPr>
        <w:t>.</w:t>
      </w:r>
    </w:p>
    <w:commentRangeEnd w:id="23"/>
    <w:p w14:paraId="01AFFED9" w14:textId="77777777" w:rsidR="00983D4E" w:rsidRPr="000E35E5" w:rsidRDefault="002609F0" w:rsidP="00983D4E">
      <w:pPr>
        <w:ind w:leftChars="170" w:left="357" w:rightChars="204" w:right="428"/>
        <w:rPr>
          <w:szCs w:val="21"/>
        </w:rPr>
      </w:pPr>
      <w:r>
        <w:rPr>
          <w:rStyle w:val="a3"/>
        </w:rPr>
        <w:commentReference w:id="23"/>
      </w:r>
    </w:p>
    <w:p w14:paraId="57D0789D" w14:textId="77777777" w:rsidR="00983D4E" w:rsidRPr="006C4D97" w:rsidRDefault="00983D4E" w:rsidP="00983D4E">
      <w:pPr>
        <w:spacing w:afterLines="50" w:after="156"/>
        <w:jc w:val="center"/>
        <w:rPr>
          <w:b/>
          <w:sz w:val="32"/>
          <w:szCs w:val="32"/>
        </w:rPr>
      </w:pPr>
      <w:commentRangeStart w:id="24"/>
      <w:r w:rsidRPr="006C4D97">
        <w:rPr>
          <w:b/>
          <w:sz w:val="32"/>
          <w:szCs w:val="32"/>
        </w:rPr>
        <w:t>Title</w:t>
      </w:r>
      <w:commentRangeEnd w:id="24"/>
      <w:r w:rsidRPr="006C4D97">
        <w:rPr>
          <w:rStyle w:val="a3"/>
          <w:b/>
          <w:sz w:val="32"/>
          <w:szCs w:val="32"/>
        </w:rPr>
        <w:commentReference w:id="24"/>
      </w:r>
    </w:p>
    <w:p w14:paraId="73AFF833" w14:textId="77777777" w:rsidR="00983D4E" w:rsidRPr="00582864" w:rsidRDefault="00983D4E" w:rsidP="00983D4E">
      <w:pPr>
        <w:jc w:val="center"/>
        <w:rPr>
          <w:i/>
          <w:szCs w:val="21"/>
          <w:lang w:val="de-DE"/>
        </w:rPr>
      </w:pPr>
      <w:commentRangeStart w:id="25"/>
      <w:r w:rsidRPr="00582864">
        <w:rPr>
          <w:i/>
          <w:szCs w:val="21"/>
          <w:lang w:val="de-DE"/>
        </w:rPr>
        <w:t>LI Quan-yong</w:t>
      </w:r>
      <w:r w:rsidRPr="00582864">
        <w:rPr>
          <w:i/>
          <w:szCs w:val="21"/>
          <w:vertAlign w:val="superscript"/>
          <w:lang w:val="de-DE"/>
        </w:rPr>
        <w:t xml:space="preserve"> 1</w:t>
      </w:r>
      <w:r w:rsidRPr="00582864">
        <w:rPr>
          <w:i/>
          <w:szCs w:val="21"/>
          <w:lang w:val="de-DE"/>
        </w:rPr>
        <w:t>，</w:t>
      </w:r>
      <w:r w:rsidR="00D4612D" w:rsidRPr="00582864">
        <w:rPr>
          <w:i/>
          <w:szCs w:val="21"/>
          <w:lang w:val="de-DE"/>
        </w:rPr>
        <w:t xml:space="preserve">  </w:t>
      </w:r>
      <w:r w:rsidRPr="00582864">
        <w:rPr>
          <w:i/>
          <w:szCs w:val="21"/>
          <w:lang w:val="de-DE"/>
        </w:rPr>
        <w:t>LI Shun-chu</w:t>
      </w:r>
      <w:r w:rsidRPr="00582864">
        <w:rPr>
          <w:i/>
          <w:szCs w:val="21"/>
          <w:vertAlign w:val="superscript"/>
          <w:lang w:val="de-DE"/>
        </w:rPr>
        <w:t xml:space="preserve"> 1</w:t>
      </w:r>
      <w:r w:rsidRPr="00582864">
        <w:rPr>
          <w:i/>
          <w:szCs w:val="21"/>
          <w:lang w:val="de-DE"/>
        </w:rPr>
        <w:t>，</w:t>
      </w:r>
      <w:r w:rsidR="00D4612D" w:rsidRPr="00582864">
        <w:rPr>
          <w:i/>
          <w:szCs w:val="21"/>
          <w:lang w:val="de-DE"/>
        </w:rPr>
        <w:t xml:space="preserve">  </w:t>
      </w:r>
      <w:r w:rsidRPr="00582864">
        <w:rPr>
          <w:i/>
          <w:szCs w:val="21"/>
          <w:lang w:val="de-DE"/>
        </w:rPr>
        <w:t xml:space="preserve">LI Wei </w:t>
      </w:r>
      <w:r w:rsidRPr="00582864">
        <w:rPr>
          <w:i/>
          <w:szCs w:val="21"/>
          <w:vertAlign w:val="superscript"/>
          <w:lang w:val="de-DE"/>
        </w:rPr>
        <w:t>2</w:t>
      </w:r>
      <w:r w:rsidRPr="00582864">
        <w:rPr>
          <w:i/>
          <w:szCs w:val="21"/>
          <w:lang w:val="de-DE"/>
        </w:rPr>
        <w:t>，</w:t>
      </w:r>
      <w:r w:rsidR="00D4612D" w:rsidRPr="00582864">
        <w:rPr>
          <w:i/>
          <w:szCs w:val="21"/>
          <w:lang w:val="de-DE"/>
        </w:rPr>
        <w:t xml:space="preserve">  </w:t>
      </w:r>
      <w:r w:rsidRPr="00582864">
        <w:rPr>
          <w:i/>
          <w:szCs w:val="21"/>
          <w:lang w:val="de-DE"/>
        </w:rPr>
        <w:t>WANG Jun-chao</w:t>
      </w:r>
      <w:r w:rsidRPr="00582864">
        <w:rPr>
          <w:i/>
          <w:szCs w:val="21"/>
          <w:vertAlign w:val="superscript"/>
          <w:lang w:val="de-DE"/>
        </w:rPr>
        <w:t>2</w:t>
      </w:r>
      <w:commentRangeEnd w:id="25"/>
      <w:r w:rsidR="00654A3A">
        <w:rPr>
          <w:rStyle w:val="a3"/>
        </w:rPr>
        <w:commentReference w:id="25"/>
      </w:r>
    </w:p>
    <w:p w14:paraId="40D1B337" w14:textId="77777777" w:rsidR="00983D4E" w:rsidRPr="00582864" w:rsidRDefault="00983D4E" w:rsidP="00983D4E">
      <w:pPr>
        <w:jc w:val="center"/>
        <w:rPr>
          <w:rFonts w:eastAsia="楷体_GB2312"/>
          <w:sz w:val="18"/>
          <w:szCs w:val="18"/>
        </w:rPr>
      </w:pPr>
      <w:commentRangeStart w:id="26"/>
      <w:r w:rsidRPr="00582864">
        <w:rPr>
          <w:rFonts w:eastAsia="楷体_GB2312"/>
          <w:sz w:val="18"/>
          <w:szCs w:val="18"/>
        </w:rPr>
        <w:t xml:space="preserve">(1. </w:t>
      </w:r>
      <w:r w:rsidR="00A76DA4" w:rsidRPr="00582864">
        <w:rPr>
          <w:rFonts w:eastAsia="楷体_GB2312"/>
          <w:sz w:val="18"/>
          <w:szCs w:val="18"/>
        </w:rPr>
        <w:t>Institute</w:t>
      </w:r>
      <w:r w:rsidRPr="00582864">
        <w:rPr>
          <w:rFonts w:eastAsia="楷体_GB2312"/>
          <w:sz w:val="18"/>
          <w:szCs w:val="18"/>
        </w:rPr>
        <w:t xml:space="preserve"> of </w:t>
      </w:r>
      <w:r w:rsidR="00A76DA4" w:rsidRPr="00582864">
        <w:rPr>
          <w:rFonts w:eastAsia="楷体_GB2312"/>
          <w:sz w:val="18"/>
          <w:szCs w:val="18"/>
        </w:rPr>
        <w:t>Applied</w:t>
      </w:r>
      <w:r w:rsidRPr="00582864">
        <w:rPr>
          <w:rFonts w:eastAsia="楷体_GB2312"/>
          <w:sz w:val="18"/>
          <w:szCs w:val="18"/>
        </w:rPr>
        <w:t xml:space="preserve"> </w:t>
      </w:r>
      <w:r w:rsidR="00A76DA4" w:rsidRPr="00582864">
        <w:rPr>
          <w:rFonts w:eastAsia="楷体_GB2312"/>
          <w:sz w:val="18"/>
          <w:szCs w:val="18"/>
        </w:rPr>
        <w:t>Mathematics,Xihua University</w:t>
      </w:r>
      <w:r w:rsidR="00A76DA4" w:rsidRPr="00582864">
        <w:rPr>
          <w:rFonts w:eastAsia="楷体_GB2312"/>
          <w:sz w:val="18"/>
          <w:szCs w:val="18"/>
        </w:rPr>
        <w:t>，</w:t>
      </w:r>
      <w:r w:rsidR="00A76DA4" w:rsidRPr="00582864">
        <w:rPr>
          <w:rFonts w:eastAsia="楷体_GB2312"/>
          <w:sz w:val="18"/>
          <w:szCs w:val="18"/>
        </w:rPr>
        <w:t xml:space="preserve">Chengdu 610039, </w:t>
      </w:r>
      <w:r w:rsidRPr="00582864">
        <w:rPr>
          <w:rFonts w:eastAsia="楷体_GB2312"/>
          <w:sz w:val="18"/>
          <w:szCs w:val="18"/>
        </w:rPr>
        <w:t xml:space="preserve">China; </w:t>
      </w:r>
      <w:r w:rsidR="00EE1EA5" w:rsidRPr="00582864">
        <w:rPr>
          <w:rFonts w:eastAsia="楷体_GB2312"/>
          <w:sz w:val="18"/>
          <w:szCs w:val="18"/>
        </w:rPr>
        <w:t xml:space="preserve"> </w:t>
      </w:r>
      <w:r w:rsidRPr="00582864">
        <w:rPr>
          <w:rFonts w:eastAsia="楷体_GB2312"/>
          <w:sz w:val="18"/>
          <w:szCs w:val="18"/>
        </w:rPr>
        <w:t xml:space="preserve">2. </w:t>
      </w:r>
      <w:r w:rsidR="00A76DA4" w:rsidRPr="00582864">
        <w:rPr>
          <w:rFonts w:eastAsia="楷体_GB2312"/>
          <w:sz w:val="18"/>
          <w:szCs w:val="18"/>
        </w:rPr>
        <w:t>State Key Laboratory of Oil and Gas Reservoir Geology and Exploitation</w:t>
      </w:r>
      <w:r w:rsidRPr="00582864">
        <w:rPr>
          <w:rFonts w:eastAsia="楷体_GB2312"/>
          <w:sz w:val="18"/>
          <w:szCs w:val="18"/>
        </w:rPr>
        <w:t>,</w:t>
      </w:r>
      <w:r w:rsidR="00A76DA4" w:rsidRPr="00582864">
        <w:rPr>
          <w:rFonts w:eastAsia="楷体_GB2312"/>
          <w:sz w:val="18"/>
          <w:szCs w:val="18"/>
        </w:rPr>
        <w:t>Southwest Petroleum University,</w:t>
      </w:r>
      <w:r w:rsidRPr="00582864">
        <w:rPr>
          <w:rFonts w:eastAsia="楷体_GB2312"/>
          <w:sz w:val="18"/>
          <w:szCs w:val="18"/>
        </w:rPr>
        <w:t xml:space="preserve"> </w:t>
      </w:r>
      <w:r w:rsidR="00A76DA4" w:rsidRPr="00582864">
        <w:rPr>
          <w:rFonts w:eastAsia="楷体_GB2312"/>
          <w:sz w:val="18"/>
          <w:szCs w:val="18"/>
        </w:rPr>
        <w:t>Chengdu 610500,China</w:t>
      </w:r>
      <w:r w:rsidRPr="00582864">
        <w:rPr>
          <w:rFonts w:eastAsia="楷体_GB2312"/>
          <w:sz w:val="18"/>
          <w:szCs w:val="18"/>
        </w:rPr>
        <w:t>)</w:t>
      </w:r>
      <w:commentRangeEnd w:id="26"/>
      <w:r w:rsidRPr="00582864">
        <w:rPr>
          <w:rStyle w:val="a3"/>
          <w:rFonts w:eastAsia="楷体_GB2312"/>
          <w:sz w:val="18"/>
          <w:szCs w:val="18"/>
        </w:rPr>
        <w:commentReference w:id="26"/>
      </w:r>
    </w:p>
    <w:p w14:paraId="47D51408" w14:textId="77777777" w:rsidR="00EE1EA5" w:rsidRDefault="00EE1EA5" w:rsidP="00983D4E">
      <w:pPr>
        <w:ind w:leftChars="171" w:left="359" w:rightChars="204" w:right="428" w:firstLineChars="196" w:firstLine="413"/>
        <w:rPr>
          <w:rFonts w:eastAsia="黑体" w:hint="eastAsia"/>
          <w:b/>
          <w:szCs w:val="21"/>
        </w:rPr>
      </w:pPr>
    </w:p>
    <w:p w14:paraId="546E4295" w14:textId="77777777" w:rsidR="00983D4E" w:rsidRPr="00F87191" w:rsidRDefault="00983D4E" w:rsidP="006C4D97">
      <w:pPr>
        <w:ind w:leftChars="171" w:left="359" w:rightChars="204" w:right="428" w:firstLineChars="196" w:firstLine="354"/>
        <w:rPr>
          <w:rFonts w:eastAsia="楷体_GB2312"/>
          <w:szCs w:val="21"/>
        </w:rPr>
      </w:pPr>
      <w:commentRangeStart w:id="27"/>
      <w:r w:rsidRPr="006C4D97">
        <w:rPr>
          <w:rFonts w:eastAsia="黑体"/>
          <w:b/>
          <w:sz w:val="18"/>
          <w:szCs w:val="18"/>
        </w:rPr>
        <w:t>Abstract:</w:t>
      </w:r>
      <w:commentRangeEnd w:id="27"/>
      <w:r w:rsidR="00654A3A">
        <w:rPr>
          <w:rStyle w:val="a3"/>
        </w:rPr>
        <w:commentReference w:id="27"/>
      </w:r>
      <w:commentRangeStart w:id="28"/>
      <w:r w:rsidRPr="006C4D97">
        <w:rPr>
          <w:rFonts w:eastAsia="楷体_GB2312"/>
          <w:sz w:val="18"/>
          <w:szCs w:val="18"/>
        </w:rPr>
        <w:t>（英文摘要应是中文摘要的直译，所以只要简洁、准确地逐段将文章译出即可，时态常用一般现在时间、一般过去时，少用或不用现在完成时、过去完成时、进行时态和其他复合时态。尽量使用短句，但也要避免单调和重复。第一次出现缩略语需要提供英文全称，格式为</w:t>
      </w:r>
      <w:r w:rsidRPr="006C4D97">
        <w:rPr>
          <w:rFonts w:eastAsia="楷体_GB2312"/>
          <w:sz w:val="18"/>
          <w:szCs w:val="18"/>
        </w:rPr>
        <w:t>“</w:t>
      </w:r>
      <w:r w:rsidRPr="006C4D97">
        <w:rPr>
          <w:rFonts w:eastAsia="楷体_GB2312"/>
          <w:color w:val="FF0000"/>
          <w:sz w:val="18"/>
          <w:szCs w:val="18"/>
        </w:rPr>
        <w:t>multiple input multiple output (MIMO)</w:t>
      </w:r>
      <w:r w:rsidRPr="006C4D97">
        <w:rPr>
          <w:rFonts w:eastAsia="楷体_GB2312"/>
          <w:sz w:val="18"/>
          <w:szCs w:val="18"/>
        </w:rPr>
        <w:t>”</w:t>
      </w:r>
      <w:r w:rsidRPr="006C4D97">
        <w:rPr>
          <w:rFonts w:eastAsia="楷体_GB2312"/>
          <w:sz w:val="18"/>
          <w:szCs w:val="18"/>
        </w:rPr>
        <w:t>）</w:t>
      </w:r>
      <w:commentRangeEnd w:id="28"/>
      <w:r w:rsidR="00467E2E" w:rsidRPr="006C4D97">
        <w:rPr>
          <w:rStyle w:val="a3"/>
          <w:sz w:val="18"/>
          <w:szCs w:val="18"/>
        </w:rPr>
        <w:commentReference w:id="28"/>
      </w:r>
      <w:r w:rsidRPr="00F87191">
        <w:rPr>
          <w:rFonts w:eastAsia="华文宋体"/>
          <w:szCs w:val="21"/>
        </w:rPr>
        <w:t xml:space="preserve"> </w:t>
      </w:r>
    </w:p>
    <w:p w14:paraId="24FD3981" w14:textId="77777777" w:rsidR="00FD15D2" w:rsidRPr="006C4D97" w:rsidRDefault="00983D4E" w:rsidP="006C4D97">
      <w:pPr>
        <w:ind w:leftChars="171" w:left="359" w:rightChars="204" w:right="428" w:firstLineChars="196" w:firstLine="354"/>
        <w:rPr>
          <w:rFonts w:eastAsia="华文宋体" w:hint="eastAsia"/>
          <w:sz w:val="18"/>
          <w:szCs w:val="18"/>
        </w:rPr>
      </w:pPr>
      <w:commentRangeStart w:id="29"/>
      <w:r w:rsidRPr="006C4D97">
        <w:rPr>
          <w:rFonts w:eastAsia="黑体"/>
          <w:b/>
          <w:sz w:val="18"/>
          <w:szCs w:val="18"/>
        </w:rPr>
        <w:t>Key</w:t>
      </w:r>
      <w:r w:rsidRPr="006C4D97">
        <w:rPr>
          <w:rFonts w:eastAsia="黑体" w:hint="eastAsia"/>
          <w:b/>
          <w:sz w:val="18"/>
          <w:szCs w:val="18"/>
        </w:rPr>
        <w:t xml:space="preserve"> </w:t>
      </w:r>
      <w:r w:rsidRPr="006C4D97">
        <w:rPr>
          <w:rFonts w:eastAsia="黑体"/>
          <w:b/>
          <w:sz w:val="18"/>
          <w:szCs w:val="18"/>
        </w:rPr>
        <w:t>words:</w:t>
      </w:r>
      <w:commentRangeEnd w:id="29"/>
      <w:r w:rsidR="00654A3A">
        <w:rPr>
          <w:rStyle w:val="a3"/>
        </w:rPr>
        <w:commentReference w:id="29"/>
      </w:r>
      <w:r w:rsidRPr="00F87191">
        <w:rPr>
          <w:rFonts w:eastAsia="黑体"/>
          <w:b/>
          <w:szCs w:val="21"/>
        </w:rPr>
        <w:t xml:space="preserve"> </w:t>
      </w:r>
      <w:commentRangeStart w:id="30"/>
      <w:r w:rsidRPr="006C4D97">
        <w:rPr>
          <w:rFonts w:eastAsia="华文宋体"/>
          <w:sz w:val="18"/>
          <w:szCs w:val="18"/>
        </w:rPr>
        <w:t>word1; word2; word3; word4</w:t>
      </w:r>
      <w:commentRangeEnd w:id="30"/>
      <w:r w:rsidR="00467E2E" w:rsidRPr="006C4D97">
        <w:rPr>
          <w:rStyle w:val="a3"/>
          <w:sz w:val="18"/>
          <w:szCs w:val="18"/>
        </w:rPr>
        <w:commentReference w:id="30"/>
      </w:r>
    </w:p>
    <w:p w14:paraId="2193C881" w14:textId="77777777" w:rsidR="00467E2E" w:rsidRDefault="00467E2E" w:rsidP="00467E2E">
      <w:pPr>
        <w:ind w:leftChars="171" w:left="359" w:rightChars="204" w:right="428" w:firstLineChars="196" w:firstLine="412"/>
        <w:rPr>
          <w:rFonts w:eastAsia="华文宋体" w:hint="eastAsia"/>
          <w:szCs w:val="21"/>
        </w:rPr>
      </w:pPr>
    </w:p>
    <w:p w14:paraId="3D7FD102" w14:textId="77777777" w:rsidR="00A6065C" w:rsidRDefault="00A6065C" w:rsidP="00467E2E">
      <w:pPr>
        <w:autoSpaceDE w:val="0"/>
        <w:autoSpaceDN w:val="0"/>
        <w:sectPr w:rsidR="00A6065C" w:rsidSect="006D731A">
          <w:pgSz w:w="11906" w:h="16838" w:code="9"/>
          <w:pgMar w:top="1418" w:right="1418" w:bottom="1418" w:left="1418" w:header="851" w:footer="992" w:gutter="0"/>
          <w:cols w:space="720"/>
          <w:titlePg/>
          <w:docGrid w:type="lines" w:linePitch="312"/>
        </w:sectPr>
      </w:pPr>
    </w:p>
    <w:p w14:paraId="6B8212E4" w14:textId="77777777" w:rsidR="00A6065C" w:rsidRDefault="00A6065C" w:rsidP="00A6065C">
      <w:pPr>
        <w:jc w:val="center"/>
        <w:rPr>
          <w:rFonts w:ascii="宋体" w:hAnsi="宋体" w:hint="eastAsia"/>
          <w:sz w:val="44"/>
          <w:szCs w:val="44"/>
        </w:rPr>
      </w:pPr>
      <w:r>
        <w:rPr>
          <w:rFonts w:ascii="宋体" w:hAnsi="宋体" w:hint="eastAsia"/>
          <w:sz w:val="44"/>
          <w:szCs w:val="44"/>
        </w:rPr>
        <w:lastRenderedPageBreak/>
        <w:t>基于相似结构的双孔合采油藏模型和求解</w:t>
      </w:r>
    </w:p>
    <w:p w14:paraId="781B9482" w14:textId="77777777" w:rsidR="00A6065C" w:rsidRDefault="00A6065C" w:rsidP="00A6065C">
      <w:pPr>
        <w:jc w:val="center"/>
        <w:rPr>
          <w:rFonts w:hint="eastAsia"/>
        </w:rPr>
      </w:pPr>
    </w:p>
    <w:p w14:paraId="551D3DC8" w14:textId="77777777" w:rsidR="00A6065C" w:rsidRDefault="00A6065C" w:rsidP="00A6065C">
      <w:pPr>
        <w:jc w:val="center"/>
        <w:rPr>
          <w:rFonts w:ascii="仿宋_GB2312" w:eastAsia="仿宋_GB2312" w:hint="eastAsia"/>
          <w:sz w:val="24"/>
        </w:rPr>
      </w:pPr>
      <w:r>
        <w:rPr>
          <w:rFonts w:ascii="仿宋_GB2312" w:eastAsia="仿宋_GB2312" w:hint="eastAsia"/>
          <w:sz w:val="24"/>
        </w:rPr>
        <w:t>李全勇</w:t>
      </w:r>
      <w:r>
        <w:rPr>
          <w:rFonts w:ascii="仿宋_GB2312" w:eastAsia="仿宋_GB2312" w:hint="eastAsia"/>
          <w:sz w:val="24"/>
          <w:vertAlign w:val="superscript"/>
        </w:rPr>
        <w:t>1</w:t>
      </w:r>
      <w:r>
        <w:rPr>
          <w:rFonts w:ascii="仿宋_GB2312" w:eastAsia="仿宋_GB2312" w:hint="eastAsia"/>
          <w:sz w:val="24"/>
        </w:rPr>
        <w:t>,  李顺初</w:t>
      </w:r>
      <w:r>
        <w:rPr>
          <w:rFonts w:ascii="仿宋_GB2312" w:eastAsia="仿宋_GB2312" w:hint="eastAsia"/>
          <w:sz w:val="24"/>
          <w:vertAlign w:val="superscript"/>
        </w:rPr>
        <w:t>1</w:t>
      </w:r>
      <w:r>
        <w:rPr>
          <w:rFonts w:ascii="仿宋_GB2312" w:eastAsia="仿宋_GB2312" w:hint="eastAsia"/>
          <w:sz w:val="24"/>
        </w:rPr>
        <w:t>,  李</w:t>
      </w:r>
      <w:r w:rsidR="00291427">
        <w:rPr>
          <w:rFonts w:ascii="仿宋_GB2312" w:eastAsia="仿宋_GB2312" w:hint="eastAsia"/>
          <w:sz w:val="24"/>
        </w:rPr>
        <w:t xml:space="preserve">  </w:t>
      </w:r>
      <w:r>
        <w:rPr>
          <w:rFonts w:ascii="仿宋_GB2312" w:eastAsia="仿宋_GB2312" w:hint="eastAsia"/>
          <w:sz w:val="24"/>
        </w:rPr>
        <w:t>伟</w:t>
      </w:r>
      <w:r>
        <w:rPr>
          <w:rFonts w:ascii="仿宋_GB2312" w:eastAsia="仿宋_GB2312" w:hint="eastAsia"/>
          <w:sz w:val="24"/>
          <w:vertAlign w:val="superscript"/>
        </w:rPr>
        <w:t>2</w:t>
      </w:r>
      <w:r>
        <w:rPr>
          <w:rFonts w:ascii="仿宋_GB2312" w:eastAsia="仿宋_GB2312" w:hint="eastAsia"/>
          <w:sz w:val="24"/>
        </w:rPr>
        <w:t>,  王俊超</w:t>
      </w:r>
      <w:r>
        <w:rPr>
          <w:rFonts w:ascii="仿宋_GB2312" w:eastAsia="仿宋_GB2312" w:hint="eastAsia"/>
          <w:sz w:val="24"/>
          <w:vertAlign w:val="superscript"/>
        </w:rPr>
        <w:t>2</w:t>
      </w:r>
      <w:r>
        <w:rPr>
          <w:rFonts w:ascii="仿宋_GB2312" w:eastAsia="仿宋_GB2312" w:hint="eastAsia"/>
          <w:sz w:val="24"/>
        </w:rPr>
        <w:sym w:font="Symbol" w:char="F020"/>
      </w:r>
    </w:p>
    <w:p w14:paraId="5DD7F38D" w14:textId="77777777" w:rsidR="00A6065C" w:rsidRDefault="00A6065C" w:rsidP="00A6065C">
      <w:pPr>
        <w:ind w:firstLineChars="1150" w:firstLine="2070"/>
        <w:rPr>
          <w:rFonts w:ascii="宋体" w:hAnsi="宋体" w:hint="eastAsia"/>
          <w:sz w:val="18"/>
          <w:szCs w:val="18"/>
        </w:rPr>
      </w:pPr>
      <w:r>
        <w:rPr>
          <w:rFonts w:ascii="宋体" w:hAnsi="宋体" w:hint="eastAsia"/>
          <w:sz w:val="18"/>
          <w:szCs w:val="18"/>
        </w:rPr>
        <w:t>（1.西华大学 应用数学研究所</w:t>
      </w:r>
      <w:r w:rsidR="00545E87">
        <w:rPr>
          <w:rFonts w:ascii="宋体" w:hAnsi="宋体" w:hint="eastAsia"/>
          <w:sz w:val="18"/>
          <w:szCs w:val="18"/>
        </w:rPr>
        <w:t>,</w:t>
      </w:r>
      <w:r>
        <w:rPr>
          <w:rFonts w:ascii="宋体" w:hAnsi="宋体" w:hint="eastAsia"/>
          <w:sz w:val="18"/>
          <w:szCs w:val="18"/>
        </w:rPr>
        <w:t>四川 成都 610039；</w:t>
      </w:r>
    </w:p>
    <w:p w14:paraId="40A75684" w14:textId="77777777" w:rsidR="00A6065C" w:rsidRDefault="00A6065C" w:rsidP="00A6065C">
      <w:pPr>
        <w:ind w:firstLineChars="700" w:firstLine="1260"/>
        <w:rPr>
          <w:rFonts w:hint="eastAsia"/>
          <w:sz w:val="18"/>
          <w:szCs w:val="18"/>
        </w:rPr>
      </w:pPr>
      <w:r>
        <w:rPr>
          <w:rFonts w:ascii="宋体" w:hAnsi="宋体" w:hint="eastAsia"/>
          <w:sz w:val="18"/>
          <w:szCs w:val="18"/>
        </w:rPr>
        <w:t>2.西南石油大学 油气藏地质与开发工程国家重点实验室</w:t>
      </w:r>
      <w:r w:rsidR="00545E87">
        <w:rPr>
          <w:rFonts w:ascii="宋体" w:hAnsi="宋体" w:hint="eastAsia"/>
          <w:sz w:val="18"/>
          <w:szCs w:val="18"/>
        </w:rPr>
        <w:t>,</w:t>
      </w:r>
      <w:r>
        <w:rPr>
          <w:rFonts w:ascii="宋体" w:hAnsi="宋体" w:hint="eastAsia"/>
          <w:sz w:val="18"/>
          <w:szCs w:val="18"/>
        </w:rPr>
        <w:t>四川 成都 610500）</w:t>
      </w:r>
    </w:p>
    <w:p w14:paraId="6EAEEE2D" w14:textId="77777777" w:rsidR="00A6065C" w:rsidRDefault="00A6065C" w:rsidP="00A6065C">
      <w:pPr>
        <w:ind w:firstLineChars="700" w:firstLine="1260"/>
        <w:rPr>
          <w:rFonts w:hint="eastAsia"/>
          <w:sz w:val="18"/>
          <w:szCs w:val="18"/>
        </w:rPr>
      </w:pPr>
    </w:p>
    <w:p w14:paraId="47F42796" w14:textId="77777777" w:rsidR="00A6065C" w:rsidRPr="00E71B32" w:rsidRDefault="00A6065C" w:rsidP="00A6065C">
      <w:pPr>
        <w:autoSpaceDE w:val="0"/>
        <w:autoSpaceDN w:val="0"/>
        <w:adjustRightInd w:val="0"/>
        <w:ind w:firstLineChars="196" w:firstLine="353"/>
        <w:jc w:val="left"/>
        <w:rPr>
          <w:rFonts w:ascii="宋体" w:hAnsi="宋体" w:hint="eastAsia"/>
          <w:sz w:val="18"/>
          <w:szCs w:val="18"/>
        </w:rPr>
      </w:pPr>
      <w:r>
        <w:rPr>
          <w:rFonts w:ascii="黑体" w:eastAsia="黑体" w:cs="AdobeSongStd-Light" w:hint="eastAsia"/>
          <w:kern w:val="0"/>
          <w:sz w:val="18"/>
          <w:szCs w:val="18"/>
        </w:rPr>
        <w:t>[摘　要]</w:t>
      </w:r>
      <w:r>
        <w:rPr>
          <w:rFonts w:ascii="黑体" w:eastAsia="黑体" w:cs="AdobeSongStd-Light" w:hint="eastAsia"/>
          <w:b/>
          <w:kern w:val="0"/>
          <w:sz w:val="18"/>
          <w:szCs w:val="18"/>
        </w:rPr>
        <w:t xml:space="preserve"> </w:t>
      </w:r>
      <w:r w:rsidRPr="00E71B32">
        <w:rPr>
          <w:rFonts w:ascii="宋体" w:hAnsi="宋体" w:hint="eastAsia"/>
          <w:sz w:val="18"/>
          <w:szCs w:val="18"/>
        </w:rPr>
        <w:t>针对双孔合采油藏,首次建立了考虑有效井径和井筒储集的变流率情形的试井分析数学模型</w:t>
      </w:r>
      <w:r w:rsidRPr="00E71B32">
        <w:rPr>
          <w:rFonts w:ascii="宋体" w:hAnsi="宋体"/>
          <w:sz w:val="18"/>
          <w:szCs w:val="18"/>
        </w:rPr>
        <w:t>;</w:t>
      </w:r>
      <w:r w:rsidRPr="00E71B32">
        <w:rPr>
          <w:rFonts w:ascii="宋体" w:hAnsi="宋体" w:hint="eastAsia"/>
          <w:sz w:val="18"/>
          <w:szCs w:val="18"/>
        </w:rPr>
        <w:t>利用Laplace变换,在Laplace空间中得到了储层压力和井壁压力的精确解;发现在三种外边界条件下的解式之间具有统一的结构,此项研究给编制试井分析软件带来极大的便利,对油气藏渗流规律的理论研究也具有深远的意义。</w:t>
      </w:r>
    </w:p>
    <w:p w14:paraId="7C9F8D6A" w14:textId="77777777" w:rsidR="00A6065C" w:rsidRDefault="00A6065C" w:rsidP="00A6065C">
      <w:pPr>
        <w:autoSpaceDE w:val="0"/>
        <w:autoSpaceDN w:val="0"/>
        <w:adjustRightInd w:val="0"/>
        <w:ind w:firstLineChars="196" w:firstLine="353"/>
        <w:jc w:val="left"/>
        <w:rPr>
          <w:rFonts w:hint="eastAsia"/>
          <w:sz w:val="18"/>
          <w:szCs w:val="18"/>
        </w:rPr>
      </w:pPr>
      <w:r>
        <w:rPr>
          <w:rFonts w:ascii="黑体" w:eastAsia="黑体" w:cs="AdobeSongStd-Light" w:hint="eastAsia"/>
          <w:kern w:val="0"/>
          <w:sz w:val="18"/>
          <w:szCs w:val="18"/>
        </w:rPr>
        <w:t>[关键词]</w:t>
      </w:r>
      <w:r>
        <w:rPr>
          <w:rFonts w:ascii="黑体" w:eastAsia="黑体" w:cs="AdobeSongStd-Light" w:hint="eastAsia"/>
          <w:b/>
          <w:kern w:val="0"/>
          <w:sz w:val="18"/>
          <w:szCs w:val="18"/>
        </w:rPr>
        <w:t xml:space="preserve"> </w:t>
      </w:r>
      <w:r w:rsidRPr="00E71B32">
        <w:rPr>
          <w:rFonts w:ascii="宋体" w:hAnsi="宋体" w:hint="eastAsia"/>
          <w:sz w:val="18"/>
          <w:szCs w:val="18"/>
        </w:rPr>
        <w:t>双孔合采油藏;有效井径;变流率;相似结构;核函数</w:t>
      </w:r>
    </w:p>
    <w:p w14:paraId="1001193E" w14:textId="77777777" w:rsidR="00A6065C" w:rsidRDefault="00A6065C" w:rsidP="00A6065C">
      <w:pPr>
        <w:spacing w:line="240" w:lineRule="atLeast"/>
        <w:ind w:firstLineChars="196" w:firstLine="353"/>
        <w:rPr>
          <w:rFonts w:hint="eastAsia"/>
          <w:sz w:val="18"/>
          <w:szCs w:val="18"/>
        </w:rPr>
      </w:pPr>
      <w:r>
        <w:rPr>
          <w:rFonts w:ascii="黑体" w:eastAsia="黑体" w:hint="eastAsia"/>
          <w:sz w:val="18"/>
          <w:szCs w:val="18"/>
        </w:rPr>
        <w:t>[</w:t>
      </w:r>
      <w:r>
        <w:rPr>
          <w:rFonts w:ascii="黑体" w:eastAsia="黑体" w:hint="eastAsia"/>
          <w:bCs/>
          <w:sz w:val="18"/>
          <w:szCs w:val="18"/>
        </w:rPr>
        <w:t>中图分类号</w:t>
      </w:r>
      <w:r>
        <w:rPr>
          <w:rFonts w:ascii="黑体" w:eastAsia="黑体" w:hint="eastAsia"/>
          <w:sz w:val="18"/>
          <w:szCs w:val="18"/>
        </w:rPr>
        <w:t>]</w:t>
      </w:r>
      <w:r>
        <w:rPr>
          <w:rFonts w:hint="eastAsia"/>
          <w:sz w:val="18"/>
          <w:szCs w:val="18"/>
        </w:rPr>
        <w:t xml:space="preserve"> </w:t>
      </w:r>
      <w:r w:rsidRPr="00E71B32">
        <w:rPr>
          <w:sz w:val="18"/>
          <w:szCs w:val="18"/>
        </w:rPr>
        <w:t>O29</w:t>
      </w:r>
      <w:r w:rsidRPr="00E71B32">
        <w:rPr>
          <w:sz w:val="18"/>
          <w:szCs w:val="18"/>
        </w:rPr>
        <w:t>；</w:t>
      </w:r>
      <w:r w:rsidRPr="00E71B32">
        <w:rPr>
          <w:sz w:val="18"/>
          <w:szCs w:val="18"/>
        </w:rPr>
        <w:t>TE312</w:t>
      </w:r>
      <w:r>
        <w:rPr>
          <w:rFonts w:hint="eastAsia"/>
          <w:sz w:val="18"/>
          <w:szCs w:val="18"/>
        </w:rPr>
        <w:t xml:space="preserve">    </w:t>
      </w:r>
      <w:r>
        <w:rPr>
          <w:rFonts w:ascii="黑体" w:eastAsia="黑体" w:hint="eastAsia"/>
          <w:sz w:val="18"/>
          <w:szCs w:val="18"/>
        </w:rPr>
        <w:t>[</w:t>
      </w:r>
      <w:r>
        <w:rPr>
          <w:rFonts w:ascii="黑体" w:eastAsia="黑体" w:hint="eastAsia"/>
          <w:bCs/>
          <w:sz w:val="18"/>
          <w:szCs w:val="18"/>
        </w:rPr>
        <w:t>文献标识码</w:t>
      </w:r>
      <w:r>
        <w:rPr>
          <w:rFonts w:ascii="黑体" w:eastAsia="黑体" w:hint="eastAsia"/>
          <w:sz w:val="18"/>
          <w:szCs w:val="18"/>
        </w:rPr>
        <w:t xml:space="preserve">] </w:t>
      </w:r>
      <w:r w:rsidRPr="00AA6C61">
        <w:rPr>
          <w:sz w:val="18"/>
          <w:szCs w:val="18"/>
        </w:rPr>
        <w:t>B</w:t>
      </w:r>
      <w:r>
        <w:rPr>
          <w:rFonts w:ascii="宋体" w:hAnsi="宋体" w:hint="eastAsia"/>
          <w:sz w:val="18"/>
          <w:szCs w:val="18"/>
        </w:rPr>
        <w:t xml:space="preserve"> </w:t>
      </w:r>
      <w:r>
        <w:rPr>
          <w:rFonts w:hint="eastAsia"/>
          <w:sz w:val="18"/>
          <w:szCs w:val="18"/>
        </w:rPr>
        <w:t xml:space="preserve">   [</w:t>
      </w:r>
      <w:r>
        <w:rPr>
          <w:rFonts w:ascii="黑体" w:eastAsia="黑体" w:hint="eastAsia"/>
          <w:sz w:val="18"/>
          <w:szCs w:val="18"/>
        </w:rPr>
        <w:t>文章编号</w:t>
      </w:r>
      <w:r>
        <w:rPr>
          <w:rFonts w:hint="eastAsia"/>
          <w:sz w:val="18"/>
          <w:szCs w:val="18"/>
        </w:rPr>
        <w:t xml:space="preserve">] </w:t>
      </w:r>
      <w:r w:rsidRPr="00AA6C61">
        <w:rPr>
          <w:sz w:val="18"/>
          <w:szCs w:val="18"/>
        </w:rPr>
        <w:t>1672-1454</w:t>
      </w:r>
      <w:r w:rsidRPr="00AA6C61">
        <w:rPr>
          <w:sz w:val="18"/>
          <w:szCs w:val="18"/>
        </w:rPr>
        <w:t>（</w:t>
      </w:r>
      <w:r w:rsidRPr="00AA6C61">
        <w:rPr>
          <w:sz w:val="18"/>
          <w:szCs w:val="18"/>
        </w:rPr>
        <w:t>2013</w:t>
      </w:r>
      <w:r w:rsidRPr="00AA6C61">
        <w:rPr>
          <w:sz w:val="18"/>
          <w:szCs w:val="18"/>
        </w:rPr>
        <w:t>）</w:t>
      </w:r>
      <w:r w:rsidRPr="00AA6C61">
        <w:rPr>
          <w:sz w:val="18"/>
          <w:szCs w:val="18"/>
        </w:rPr>
        <w:t>01-</w:t>
      </w:r>
    </w:p>
    <w:p w14:paraId="15320B36" w14:textId="77777777" w:rsidR="00A6065C" w:rsidRDefault="00A6065C" w:rsidP="00A6065C">
      <w:pPr>
        <w:spacing w:line="240" w:lineRule="atLeast"/>
        <w:ind w:firstLineChars="196" w:firstLine="353"/>
        <w:rPr>
          <w:rFonts w:hint="eastAsia"/>
          <w:sz w:val="18"/>
          <w:szCs w:val="18"/>
        </w:rPr>
      </w:pPr>
    </w:p>
    <w:p w14:paraId="3BE4C61F" w14:textId="77777777" w:rsidR="00A6065C" w:rsidRDefault="00A6065C" w:rsidP="00A6065C">
      <w:pPr>
        <w:autoSpaceDE w:val="0"/>
        <w:autoSpaceDN w:val="0"/>
        <w:adjustRightInd w:val="0"/>
        <w:spacing w:line="0" w:lineRule="atLeast"/>
        <w:jc w:val="left"/>
        <w:rPr>
          <w:rFonts w:ascii="黑体" w:eastAsia="黑体" w:hint="eastAsia"/>
          <w:kern w:val="0"/>
          <w:sz w:val="24"/>
        </w:rPr>
      </w:pPr>
      <w:r>
        <w:rPr>
          <w:rFonts w:ascii="黑体" w:eastAsia="黑体" w:hint="eastAsia"/>
          <w:kern w:val="0"/>
          <w:sz w:val="24"/>
        </w:rPr>
        <w:t>1  引    言</w:t>
      </w:r>
    </w:p>
    <w:p w14:paraId="5291733E" w14:textId="77777777" w:rsidR="00A6065C" w:rsidRDefault="00A6065C" w:rsidP="00A6065C">
      <w:pPr>
        <w:ind w:firstLineChars="200" w:firstLine="420"/>
        <w:rPr>
          <w:rFonts w:ascii="宋体" w:hAnsi="宋体" w:hint="eastAsia"/>
        </w:rPr>
      </w:pPr>
    </w:p>
    <w:p w14:paraId="30FF0584" w14:textId="77777777" w:rsidR="00A6065C" w:rsidRDefault="00A6065C" w:rsidP="00A6065C">
      <w:pPr>
        <w:ind w:firstLineChars="200" w:firstLine="420"/>
        <w:rPr>
          <w:rFonts w:ascii="宋体" w:hAnsi="宋体" w:hint="eastAsia"/>
        </w:rPr>
      </w:pPr>
      <w:r w:rsidRPr="00E71B32">
        <w:rPr>
          <w:rFonts w:ascii="宋体" w:hAnsi="宋体" w:hint="eastAsia"/>
          <w:szCs w:val="21"/>
        </w:rPr>
        <w:t>双孔合采油藏是双孔介质型的合采油藏</w:t>
      </w:r>
      <w:r w:rsidRPr="00E71B32">
        <w:rPr>
          <w:rFonts w:ascii="宋体" w:hAnsi="宋体" w:cs="宋体" w:hint="eastAsia"/>
          <w:kern w:val="0"/>
          <w:szCs w:val="21"/>
          <w:vertAlign w:val="superscript"/>
        </w:rPr>
        <w:t>[1-3]</w:t>
      </w:r>
      <w:r w:rsidRPr="00E71B32">
        <w:rPr>
          <w:rFonts w:ascii="宋体" w:hAnsi="宋体" w:cs="宋体" w:hint="eastAsia"/>
          <w:kern w:val="0"/>
          <w:szCs w:val="21"/>
        </w:rPr>
        <w:t>,</w:t>
      </w:r>
      <w:r w:rsidRPr="00E71B32">
        <w:rPr>
          <w:rFonts w:ascii="宋体" w:hAnsi="宋体" w:hint="eastAsia"/>
          <w:szCs w:val="21"/>
        </w:rPr>
        <w:t>即油藏有</w:t>
      </w:r>
      <w:r w:rsidRPr="00E71B32">
        <w:rPr>
          <w:rFonts w:ascii="宋体" w:hAnsi="宋体"/>
          <w:position w:val="-6"/>
          <w:szCs w:val="21"/>
        </w:rPr>
        <w:object w:dxaOrig="280" w:dyaOrig="280" w14:anchorId="33902C96">
          <v:shape id="_x0000_i1040" type="#_x0000_t75" style="width:13.8pt;height:13.8pt;mso-position-horizontal-relative:page;mso-position-vertical-relative:page" o:ole="">
            <v:imagedata r:id="rId40" o:title=""/>
          </v:shape>
          <o:OLEObject Type="Embed" ProgID="Equation.DSMT4" ShapeID="_x0000_i1040" DrawAspect="Content" ObjectID="_1576342595" r:id="rId41"/>
        </w:object>
      </w:r>
      <w:r w:rsidRPr="00E71B32">
        <w:rPr>
          <w:rFonts w:ascii="宋体" w:hAnsi="宋体" w:hint="eastAsia"/>
          <w:szCs w:val="21"/>
        </w:rPr>
        <w:t>个小储层段,并且每层均为双孔介质储层,至今尚未发现对双孔合采油藏的研究.鉴于此,本文在双孔介质油藏模型</w:t>
      </w:r>
      <w:r w:rsidRPr="00E71B32">
        <w:rPr>
          <w:rFonts w:ascii="宋体" w:hAnsi="宋体" w:cs="宋体" w:hint="eastAsia"/>
          <w:kern w:val="0"/>
          <w:szCs w:val="21"/>
          <w:vertAlign w:val="superscript"/>
        </w:rPr>
        <w:t>[4]</w:t>
      </w:r>
      <w:r w:rsidRPr="00E71B32">
        <w:rPr>
          <w:rFonts w:ascii="宋体" w:hAnsi="宋体" w:hint="eastAsia"/>
          <w:szCs w:val="21"/>
        </w:rPr>
        <w:t>和合采油藏模型</w:t>
      </w:r>
      <w:r w:rsidRPr="00E71B32">
        <w:rPr>
          <w:rFonts w:ascii="宋体" w:hAnsi="宋体" w:cs="宋体" w:hint="eastAsia"/>
          <w:kern w:val="0"/>
          <w:szCs w:val="21"/>
          <w:vertAlign w:val="superscript"/>
        </w:rPr>
        <w:t>[5]</w:t>
      </w:r>
      <w:r w:rsidRPr="00E71B32">
        <w:rPr>
          <w:rFonts w:ascii="宋体" w:hAnsi="宋体" w:hint="eastAsia"/>
          <w:szCs w:val="21"/>
        </w:rPr>
        <w:t>的基础上,引入了有效井径(有效井径能较为准确和科学的评价钻井过程中的油层损害)和考虑井筒储集(在试井分析早期对储层压力有很大影响)在变流率生产情形下的渗流数学模型,利用</w:t>
      </w:r>
      <w:r w:rsidRPr="00E71B32">
        <w:rPr>
          <w:rFonts w:ascii="宋体" w:hAnsi="宋体"/>
          <w:szCs w:val="21"/>
        </w:rPr>
        <w:t>Laplace</w:t>
      </w:r>
      <w:r w:rsidRPr="00E71B32">
        <w:rPr>
          <w:rFonts w:ascii="宋体" w:hAnsi="宋体" w:hint="eastAsia"/>
          <w:szCs w:val="21"/>
        </w:rPr>
        <w:t>变换</w:t>
      </w:r>
      <w:r w:rsidRPr="00E71B32">
        <w:rPr>
          <w:rFonts w:ascii="宋体" w:hAnsi="宋体" w:cs="宋体" w:hint="eastAsia"/>
          <w:kern w:val="0"/>
          <w:szCs w:val="21"/>
          <w:vertAlign w:val="superscript"/>
        </w:rPr>
        <w:t>[6]</w:t>
      </w:r>
      <w:r w:rsidRPr="00E71B32">
        <w:rPr>
          <w:rFonts w:ascii="宋体" w:hAnsi="宋体" w:hint="eastAsia"/>
          <w:szCs w:val="21"/>
        </w:rPr>
        <w:t>求得三种外边界条件(无穷大、定压、封闭)下的解式</w:t>
      </w:r>
      <w:r w:rsidRPr="00E71B32">
        <w:rPr>
          <w:rFonts w:ascii="宋体" w:hAnsi="宋体"/>
          <w:szCs w:val="21"/>
        </w:rPr>
        <w:t>,</w:t>
      </w:r>
      <w:r w:rsidRPr="00E71B32">
        <w:rPr>
          <w:rFonts w:ascii="宋体" w:hAnsi="宋体" w:hint="eastAsia"/>
          <w:szCs w:val="21"/>
        </w:rPr>
        <w:t>具体分析各个解式的结构,并归纳成一个统一的表达式;这无疑对编制试井分析软件提供极大的便利,而且也是对油藏渗流理论的一种有益的补充和完善</w:t>
      </w:r>
      <w:r>
        <w:rPr>
          <w:rFonts w:ascii="宋体" w:hAnsi="宋体" w:hint="eastAsia"/>
        </w:rPr>
        <w:t>。</w:t>
      </w:r>
    </w:p>
    <w:p w14:paraId="42835353" w14:textId="77777777" w:rsidR="00A6065C" w:rsidRDefault="00A6065C" w:rsidP="00A6065C">
      <w:pPr>
        <w:ind w:firstLineChars="200" w:firstLine="420"/>
        <w:rPr>
          <w:rFonts w:ascii="宋体" w:hAnsi="宋体" w:hint="eastAsia"/>
        </w:rPr>
      </w:pPr>
    </w:p>
    <w:p w14:paraId="43205DBC" w14:textId="77777777" w:rsidR="00A6065C" w:rsidRDefault="00A6065C" w:rsidP="00A6065C">
      <w:pPr>
        <w:spacing w:line="0" w:lineRule="atLeast"/>
        <w:ind w:firstLineChars="50" w:firstLine="120"/>
        <w:rPr>
          <w:rFonts w:ascii="黑体" w:eastAsia="黑体" w:hint="eastAsia"/>
          <w:sz w:val="24"/>
        </w:rPr>
      </w:pPr>
      <w:r>
        <w:rPr>
          <w:rFonts w:ascii="黑体" w:eastAsia="黑体" w:hint="eastAsia"/>
          <w:sz w:val="24"/>
        </w:rPr>
        <w:t>2  双孔合采油藏的渗流数学模型</w:t>
      </w:r>
    </w:p>
    <w:p w14:paraId="4BB8D32E" w14:textId="77777777" w:rsidR="00A6065C" w:rsidRDefault="00A6065C" w:rsidP="00A6065C">
      <w:pPr>
        <w:autoSpaceDE w:val="0"/>
        <w:autoSpaceDN w:val="0"/>
        <w:adjustRightInd w:val="0"/>
        <w:spacing w:line="0" w:lineRule="atLeast"/>
        <w:ind w:firstLineChars="196" w:firstLine="412"/>
        <w:jc w:val="left"/>
        <w:rPr>
          <w:rFonts w:ascii="宋体" w:hAnsi="宋体" w:hint="eastAsia"/>
        </w:rPr>
      </w:pPr>
    </w:p>
    <w:p w14:paraId="0C8A7C68" w14:textId="77777777" w:rsidR="00A6065C" w:rsidRDefault="00A6065C" w:rsidP="00A6065C">
      <w:pPr>
        <w:autoSpaceDE w:val="0"/>
        <w:autoSpaceDN w:val="0"/>
        <w:adjustRightInd w:val="0"/>
        <w:spacing w:line="0" w:lineRule="atLeast"/>
        <w:ind w:firstLineChars="196" w:firstLine="412"/>
        <w:jc w:val="left"/>
        <w:rPr>
          <w:rFonts w:ascii="宋体" w:hAnsi="宋体" w:hint="eastAsia"/>
          <w:szCs w:val="21"/>
        </w:rPr>
      </w:pPr>
      <w:r>
        <w:rPr>
          <w:rFonts w:ascii="宋体" w:hAnsi="宋体" w:hint="eastAsia"/>
          <w:szCs w:val="21"/>
        </w:rPr>
        <w:t>设双孔介质</w:t>
      </w:r>
      <w:r>
        <w:rPr>
          <w:rFonts w:ascii="宋体" w:hAnsi="宋体"/>
          <w:szCs w:val="21"/>
        </w:rPr>
        <w:t>(</w:t>
      </w:r>
      <w:r>
        <w:rPr>
          <w:rFonts w:ascii="宋体" w:hAnsi="宋体" w:hint="eastAsia"/>
          <w:szCs w:val="21"/>
        </w:rPr>
        <w:t>裂缝</w:t>
      </w:r>
      <w:r>
        <w:rPr>
          <w:rFonts w:ascii="宋体" w:hAnsi="宋体"/>
          <w:szCs w:val="21"/>
        </w:rPr>
        <w:t>+</w:t>
      </w:r>
      <w:r>
        <w:rPr>
          <w:rFonts w:ascii="宋体" w:hAnsi="宋体" w:hint="eastAsia"/>
          <w:szCs w:val="21"/>
        </w:rPr>
        <w:t>基质岩块</w:t>
      </w:r>
      <w:r>
        <w:rPr>
          <w:rFonts w:ascii="宋体" w:hAnsi="宋体"/>
          <w:szCs w:val="21"/>
        </w:rPr>
        <w:t>)</w:t>
      </w:r>
      <w:r>
        <w:rPr>
          <w:rFonts w:ascii="宋体" w:hAnsi="宋体" w:hint="eastAsia"/>
          <w:szCs w:val="21"/>
        </w:rPr>
        <w:t>水平等厚、各向同性、存在基岩系统向裂缝系统的窜流;合采油藏中的</w:t>
      </w:r>
      <w:r>
        <w:rPr>
          <w:rFonts w:ascii="宋体" w:hAnsi="宋体"/>
          <w:position w:val="-6"/>
          <w:szCs w:val="21"/>
        </w:rPr>
        <w:object w:dxaOrig="280" w:dyaOrig="280" w14:anchorId="3D0B34AF">
          <v:shape id="_x0000_i1041" type="#_x0000_t75" style="width:13.8pt;height:13.8pt;mso-position-horizontal-relative:page;mso-position-vertical-relative:page" o:ole="">
            <v:imagedata r:id="rId42" o:title=""/>
          </v:shape>
          <o:OLEObject Type="Embed" ProgID="Equation.DSMT4" ShapeID="_x0000_i1041" DrawAspect="Content" ObjectID="_1576342596" r:id="rId43"/>
        </w:object>
      </w:r>
      <w:r>
        <w:rPr>
          <w:rFonts w:ascii="宋体" w:hAnsi="宋体" w:hint="eastAsia"/>
          <w:szCs w:val="21"/>
        </w:rPr>
        <w:t>个储层中的各层都是等厚、各向同性的,层间无窜流;流体是单相微可压缩,渗流符合Darcy定律;并忽略重力影响。</w:t>
      </w:r>
    </w:p>
    <w:p w14:paraId="37D35C73" w14:textId="77777777" w:rsidR="00A6065C" w:rsidRDefault="00A6065C" w:rsidP="00A6065C">
      <w:pPr>
        <w:spacing w:line="0" w:lineRule="atLeast"/>
        <w:ind w:firstLineChars="196" w:firstLine="412"/>
        <w:rPr>
          <w:rFonts w:ascii="宋体" w:hAnsi="宋体" w:hint="eastAsia"/>
          <w:szCs w:val="21"/>
        </w:rPr>
      </w:pPr>
      <w:r>
        <w:rPr>
          <w:rFonts w:ascii="宋体" w:hAnsi="宋体" w:hint="eastAsia"/>
          <w:szCs w:val="21"/>
        </w:rPr>
        <w:t>油井以变流率</w:t>
      </w:r>
      <w:r>
        <w:rPr>
          <w:rFonts w:ascii="宋体" w:hAnsi="宋体"/>
          <w:position w:val="-10"/>
          <w:szCs w:val="21"/>
        </w:rPr>
        <w:object w:dxaOrig="440" w:dyaOrig="320" w14:anchorId="71F0EE45">
          <v:shape id="_x0000_i1042" type="#_x0000_t75" style="width:22.2pt;height:16.2pt;mso-position-horizontal-relative:page;mso-position-vertical-relative:page" o:ole="">
            <v:imagedata r:id="rId44" o:title=""/>
          </v:shape>
          <o:OLEObject Type="Embed" ProgID="Equation.DSMT4" ShapeID="_x0000_i1042" DrawAspect="Content" ObjectID="_1576342597" r:id="rId45"/>
        </w:object>
      </w:r>
      <w:r>
        <w:rPr>
          <w:rFonts w:ascii="宋体" w:hAnsi="宋体" w:hint="eastAsia"/>
          <w:szCs w:val="21"/>
        </w:rPr>
        <w:t>生产,原油体积系数为</w:t>
      </w:r>
      <w:r>
        <w:rPr>
          <w:rFonts w:ascii="宋体" w:hAnsi="宋体"/>
          <w:position w:val="-4"/>
          <w:szCs w:val="21"/>
        </w:rPr>
        <w:object w:dxaOrig="240" w:dyaOrig="260" w14:anchorId="42F1BEF5">
          <v:shape id="_x0000_i1043" type="#_x0000_t75" style="width:12pt;height:13.2pt;mso-position-horizontal-relative:page;mso-position-vertical-relative:page" o:ole="">
            <v:imagedata r:id="rId46" o:title=""/>
          </v:shape>
          <o:OLEObject Type="Embed" ProgID="Equation.DSMT4" ShapeID="_x0000_i1043" DrawAspect="Content" ObjectID="_1576342598" r:id="rId47"/>
        </w:object>
      </w:r>
      <w:r>
        <w:rPr>
          <w:rFonts w:ascii="宋体" w:hAnsi="宋体" w:hint="eastAsia"/>
          <w:szCs w:val="21"/>
        </w:rPr>
        <w:t>,且井筒储集系数为</w:t>
      </w:r>
      <w:r>
        <w:rPr>
          <w:rFonts w:ascii="宋体" w:hAnsi="宋体"/>
          <w:position w:val="-6"/>
          <w:szCs w:val="21"/>
        </w:rPr>
        <w:object w:dxaOrig="240" w:dyaOrig="280" w14:anchorId="4F379A70">
          <v:shape id="_x0000_i1044" type="#_x0000_t75" style="width:12pt;height:13.8pt;mso-position-horizontal-relative:page;mso-position-vertical-relative:page" o:ole="">
            <v:imagedata r:id="rId48" o:title=""/>
          </v:shape>
          <o:OLEObject Type="Embed" ProgID="Equation.DSMT4" ShapeID="_x0000_i1044" DrawAspect="Content" ObjectID="_1576342599" r:id="rId49"/>
        </w:object>
      </w:r>
      <w:r>
        <w:rPr>
          <w:rFonts w:ascii="宋体" w:hAnsi="宋体" w:hint="eastAsia"/>
          <w:szCs w:val="21"/>
        </w:rPr>
        <w:t>,有效井半径为</w:t>
      </w:r>
      <w:r>
        <w:rPr>
          <w:rFonts w:ascii="宋体" w:hAnsi="宋体"/>
          <w:position w:val="-12"/>
          <w:szCs w:val="21"/>
        </w:rPr>
        <w:object w:dxaOrig="300" w:dyaOrig="360" w14:anchorId="232CA7EF">
          <v:shape id="_x0000_i1045" type="#_x0000_t75" style="width:15pt;height:18pt;mso-position-horizontal-relative:page;mso-position-vertical-relative:page" o:ole="">
            <v:imagedata r:id="rId50" o:title=""/>
          </v:shape>
          <o:OLEObject Type="Embed" ProgID="Equation.DSMT4" ShapeID="_x0000_i1045" DrawAspect="Content" ObjectID="_1576342600" r:id="rId51"/>
        </w:object>
      </w:r>
      <w:r>
        <w:rPr>
          <w:rFonts w:ascii="宋体" w:hAnsi="宋体" w:hint="eastAsia"/>
          <w:szCs w:val="21"/>
        </w:rPr>
        <w:t>,则可建立如下的双孔合采油藏渗流数学模型:</w:t>
      </w:r>
    </w:p>
    <w:p w14:paraId="428E8A3C" w14:textId="77777777" w:rsidR="00A6065C" w:rsidRDefault="00A6065C" w:rsidP="00A6065C">
      <w:pPr>
        <w:spacing w:line="0" w:lineRule="atLeast"/>
        <w:ind w:firstLineChars="100" w:firstLine="210"/>
        <w:rPr>
          <w:rFonts w:ascii="宋体" w:hAnsi="宋体" w:hint="eastAsia"/>
          <w:szCs w:val="21"/>
        </w:rPr>
      </w:pPr>
      <w:r>
        <w:rPr>
          <w:rFonts w:ascii="宋体" w:hAnsi="宋体" w:hint="eastAsia"/>
          <w:szCs w:val="21"/>
        </w:rPr>
        <w:t xml:space="preserve"> </w:t>
      </w:r>
      <w:r>
        <w:rPr>
          <w:rFonts w:ascii="宋体" w:hAnsi="宋体" w:hint="eastAsia"/>
          <w:b/>
          <w:szCs w:val="21"/>
        </w:rPr>
        <w:t xml:space="preserve">  </w:t>
      </w:r>
      <w:r>
        <w:rPr>
          <w:rFonts w:ascii="宋体" w:hAnsi="宋体" w:hint="eastAsia"/>
          <w:szCs w:val="21"/>
        </w:rPr>
        <w:t>渗流微分方程组</w:t>
      </w:r>
    </w:p>
    <w:p w14:paraId="7159ED32" w14:textId="77777777" w:rsidR="00A6065C" w:rsidRDefault="00A6065C" w:rsidP="00A6065C">
      <w:pPr>
        <w:spacing w:line="0" w:lineRule="atLeast"/>
        <w:ind w:firstLineChars="100" w:firstLine="210"/>
        <w:jc w:val="center"/>
        <w:rPr>
          <w:rFonts w:ascii="宋体" w:hAnsi="宋体" w:hint="eastAsia"/>
          <w:szCs w:val="21"/>
        </w:rPr>
      </w:pPr>
      <w:r>
        <w:rPr>
          <w:rFonts w:ascii="宋体" w:hAnsi="宋体"/>
          <w:position w:val="-70"/>
          <w:szCs w:val="21"/>
        </w:rPr>
        <w:object w:dxaOrig="7640" w:dyaOrig="1520" w14:anchorId="03334F39">
          <v:shape id="_x0000_i1046" type="#_x0000_t75" style="width:382.2pt;height:76.2pt;mso-position-horizontal-relative:page;mso-position-vertical-relative:page" o:ole="">
            <v:imagedata r:id="rId52" o:title=""/>
          </v:shape>
          <o:OLEObject Type="Embed" ProgID="Equation.DSMT4" ShapeID="_x0000_i1046" DrawAspect="Content" ObjectID="_1576342601" r:id="rId53"/>
        </w:object>
      </w:r>
    </w:p>
    <w:p w14:paraId="21ED895B" w14:textId="77777777" w:rsidR="00A6065C" w:rsidRDefault="00A6065C" w:rsidP="00A6065C">
      <w:pPr>
        <w:spacing w:line="0" w:lineRule="atLeast"/>
        <w:ind w:firstLineChars="249" w:firstLine="523"/>
        <w:rPr>
          <w:rFonts w:ascii="宋体" w:hAnsi="宋体" w:hint="eastAsia"/>
          <w:szCs w:val="21"/>
        </w:rPr>
      </w:pPr>
      <w:r>
        <w:rPr>
          <w:rFonts w:ascii="宋体" w:hAnsi="宋体" w:hint="eastAsia"/>
          <w:szCs w:val="21"/>
        </w:rPr>
        <w:t>初始条件</w:t>
      </w:r>
    </w:p>
    <w:p w14:paraId="30BB3B01" w14:textId="77777777" w:rsidR="00A6065C" w:rsidRDefault="00A6065C" w:rsidP="00A6065C">
      <w:pPr>
        <w:spacing w:line="0" w:lineRule="atLeast"/>
        <w:jc w:val="center"/>
        <w:rPr>
          <w:rFonts w:ascii="宋体" w:hAnsi="宋体" w:hint="eastAsia"/>
          <w:szCs w:val="21"/>
        </w:rPr>
      </w:pPr>
      <w:r>
        <w:rPr>
          <w:rFonts w:ascii="宋体" w:hAnsi="宋体"/>
          <w:position w:val="-14"/>
          <w:szCs w:val="21"/>
        </w:rPr>
        <w:object w:dxaOrig="1320" w:dyaOrig="380" w14:anchorId="6272F78D">
          <v:shape id="_x0000_i1047" type="#_x0000_t75" style="width:66pt;height:19.2pt;mso-position-horizontal-relative:page;mso-position-vertical-relative:page" o:ole="">
            <v:imagedata r:id="rId54" o:title=""/>
          </v:shape>
          <o:OLEObject Type="Embed" ProgID="Equation.DSMT4" ShapeID="_x0000_i1047" DrawAspect="Content" ObjectID="_1576342602" r:id="rId55"/>
        </w:object>
      </w:r>
      <w:r w:rsidR="00551270">
        <w:rPr>
          <w:rFonts w:ascii="宋体" w:hAnsi="宋体" w:hint="eastAsia"/>
          <w:szCs w:val="21"/>
        </w:rPr>
        <w:t>，</w:t>
      </w:r>
      <w:r>
        <w:rPr>
          <w:rFonts w:ascii="宋体" w:hAnsi="宋体" w:hint="eastAsia"/>
          <w:szCs w:val="21"/>
        </w:rPr>
        <w:t xml:space="preserve">  </w:t>
      </w:r>
      <w:r w:rsidR="00551270" w:rsidRPr="00551270">
        <w:rPr>
          <w:rFonts w:ascii="宋体" w:hAnsi="宋体"/>
          <w:position w:val="-10"/>
          <w:szCs w:val="21"/>
        </w:rPr>
        <w:object w:dxaOrig="2120" w:dyaOrig="320" w14:anchorId="6F8FBEC1">
          <v:shape id="_x0000_i1048" type="#_x0000_t75" style="width:106.2pt;height:16.2pt" o:ole="">
            <v:imagedata r:id="rId56" o:title=""/>
          </v:shape>
          <o:OLEObject Type="Embed" ProgID="Equation.DSMT4" ShapeID="_x0000_i1048" DrawAspect="Content" ObjectID="_1576342603" r:id="rId57"/>
        </w:object>
      </w:r>
      <w:r>
        <w:rPr>
          <w:rFonts w:ascii="宋体" w:hAnsi="宋体" w:hint="eastAsia"/>
          <w:szCs w:val="21"/>
        </w:rPr>
        <w:t>,</w:t>
      </w:r>
    </w:p>
    <w:p w14:paraId="19D37221" w14:textId="77777777" w:rsidR="00A6065C" w:rsidRDefault="00A6065C" w:rsidP="00A6065C">
      <w:pPr>
        <w:spacing w:line="0" w:lineRule="atLeast"/>
        <w:rPr>
          <w:rFonts w:ascii="宋体" w:hAnsi="宋体" w:hint="eastAsia"/>
          <w:szCs w:val="21"/>
        </w:rPr>
      </w:pPr>
      <w:r>
        <w:rPr>
          <w:rFonts w:ascii="宋体" w:hAnsi="宋体" w:hint="eastAsia"/>
          <w:szCs w:val="21"/>
        </w:rPr>
        <w:t>式中下标</w:t>
      </w:r>
      <w:r>
        <w:rPr>
          <w:rFonts w:ascii="宋体" w:hAnsi="宋体"/>
          <w:position w:val="-10"/>
          <w:szCs w:val="21"/>
        </w:rPr>
        <w:object w:dxaOrig="600" w:dyaOrig="320" w14:anchorId="7895DD7B">
          <v:shape id="_x0000_i1049" type="#_x0000_t75" style="width:30pt;height:16.2pt;mso-position-horizontal-relative:page;mso-position-vertical-relative:page" o:ole="">
            <v:imagedata r:id="rId58" o:title=""/>
          </v:shape>
          <o:OLEObject Type="Embed" ProgID="Equation.DSMT4" ShapeID="_x0000_i1049" DrawAspect="Content" ObjectID="_1576342604" r:id="rId59"/>
        </w:object>
      </w:r>
      <w:r>
        <w:rPr>
          <w:rFonts w:ascii="宋体" w:hAnsi="宋体" w:hint="eastAsia"/>
          <w:szCs w:val="21"/>
        </w:rPr>
        <w:t>表示裂缝介质;下标</w:t>
      </w:r>
      <w:r>
        <w:rPr>
          <w:rFonts w:ascii="宋体" w:hAnsi="宋体"/>
          <w:position w:val="-10"/>
          <w:szCs w:val="21"/>
        </w:rPr>
        <w:object w:dxaOrig="620" w:dyaOrig="300" w14:anchorId="285EC320">
          <v:shape id="_x0000_i1050" type="#_x0000_t75" style="width:31.2pt;height:15pt;mso-position-horizontal-relative:page;mso-position-vertical-relative:page" o:ole="">
            <v:imagedata r:id="rId60" o:title=""/>
          </v:shape>
          <o:OLEObject Type="Embed" ProgID="Equation.DSMT4" ShapeID="_x0000_i1050" DrawAspect="Content" ObjectID="_1576342605" r:id="rId61"/>
        </w:object>
      </w:r>
      <w:r>
        <w:rPr>
          <w:rFonts w:ascii="宋体" w:hAnsi="宋体" w:hint="eastAsia"/>
          <w:szCs w:val="21"/>
        </w:rPr>
        <w:t>表示基岩介质。</w:t>
      </w:r>
    </w:p>
    <w:p w14:paraId="5FCE0A84" w14:textId="77777777" w:rsidR="00A6065C" w:rsidRDefault="00A6065C" w:rsidP="00A6065C">
      <w:pPr>
        <w:spacing w:line="0" w:lineRule="atLeast"/>
        <w:ind w:firstLineChars="249" w:firstLine="523"/>
        <w:rPr>
          <w:rFonts w:ascii="宋体" w:hAnsi="宋体" w:hint="eastAsia"/>
          <w:szCs w:val="21"/>
        </w:rPr>
      </w:pPr>
      <w:r>
        <w:rPr>
          <w:rFonts w:ascii="宋体" w:hAnsi="宋体" w:hint="eastAsia"/>
          <w:szCs w:val="21"/>
        </w:rPr>
        <w:t>内边界条件</w:t>
      </w:r>
    </w:p>
    <w:p w14:paraId="7E76626F" w14:textId="77777777" w:rsidR="009F1ECB" w:rsidRDefault="00A6065C" w:rsidP="00A6065C">
      <w:pPr>
        <w:spacing w:line="0" w:lineRule="atLeast"/>
        <w:ind w:firstLineChars="249" w:firstLine="523"/>
        <w:jc w:val="center"/>
        <w:rPr>
          <w:rFonts w:ascii="宋体" w:hAnsi="宋体" w:hint="eastAsia"/>
          <w:szCs w:val="21"/>
        </w:rPr>
      </w:pPr>
      <w:r>
        <w:rPr>
          <w:rFonts w:ascii="宋体" w:hAnsi="宋体"/>
          <w:position w:val="-14"/>
          <w:szCs w:val="21"/>
        </w:rPr>
        <w:object w:dxaOrig="1520" w:dyaOrig="380" w14:anchorId="56707DD0">
          <v:shape id="_x0000_i1051" type="#_x0000_t75" style="width:76.2pt;height:19.2pt;mso-position-horizontal-relative:page;mso-position-vertical-relative:page" o:ole="">
            <v:imagedata r:id="rId62" o:title=""/>
          </v:shape>
          <o:OLEObject Type="Embed" ProgID="Equation.DSMT4" ShapeID="_x0000_i1051" DrawAspect="Content" ObjectID="_1576342606" r:id="rId63"/>
        </w:object>
      </w:r>
      <w:r>
        <w:rPr>
          <w:rFonts w:ascii="宋体" w:hAnsi="宋体" w:hint="eastAsia"/>
          <w:szCs w:val="21"/>
        </w:rPr>
        <w:t xml:space="preserve"> </w:t>
      </w:r>
    </w:p>
    <w:p w14:paraId="1EAB3F87" w14:textId="77777777" w:rsidR="009F1ECB" w:rsidRDefault="009F1ECB" w:rsidP="009F1ECB">
      <w:pPr>
        <w:spacing w:line="0" w:lineRule="atLeast"/>
        <w:ind w:firstLineChars="249" w:firstLine="523"/>
        <w:rPr>
          <w:rFonts w:ascii="宋体" w:hAnsi="宋体" w:hint="eastAsia"/>
          <w:szCs w:val="21"/>
        </w:rPr>
      </w:pPr>
      <w:r>
        <w:rPr>
          <w:rFonts w:ascii="宋体" w:hAnsi="宋体" w:hint="eastAsia"/>
          <w:szCs w:val="21"/>
        </w:rPr>
        <w:t>外边界条件</w:t>
      </w:r>
    </w:p>
    <w:p w14:paraId="2AB0D39E" w14:textId="77777777" w:rsidR="009F1ECB" w:rsidRDefault="009F1ECB" w:rsidP="009F1ECB">
      <w:pPr>
        <w:spacing w:line="0" w:lineRule="atLeast"/>
        <w:rPr>
          <w:rFonts w:ascii="宋体" w:hAnsi="宋体" w:hint="eastAsia"/>
          <w:szCs w:val="21"/>
          <w:u w:val="single"/>
        </w:rPr>
      </w:pPr>
      <w:r>
        <w:rPr>
          <w:rFonts w:ascii="宋体" w:hAnsi="宋体" w:hint="eastAsia"/>
          <w:szCs w:val="21"/>
          <w:u w:val="single"/>
        </w:rPr>
        <w:t xml:space="preserve">                   </w:t>
      </w:r>
    </w:p>
    <w:p w14:paraId="5CB3295E" w14:textId="77777777" w:rsidR="009F1ECB" w:rsidRPr="009F1ECB" w:rsidRDefault="009F1ECB" w:rsidP="009F1ECB">
      <w:pPr>
        <w:pStyle w:val="a8"/>
        <w:ind w:firstLineChars="100" w:firstLine="180"/>
        <w:rPr>
          <w:rFonts w:hint="eastAsia"/>
        </w:rPr>
      </w:pPr>
      <w:r w:rsidRPr="009F1ECB">
        <w:rPr>
          <w:rFonts w:ascii="黑体" w:eastAsia="黑体" w:hint="eastAsia"/>
        </w:rPr>
        <w:lastRenderedPageBreak/>
        <w:t xml:space="preserve">[收稿日期] </w:t>
      </w:r>
      <w:r w:rsidRPr="009F1ECB">
        <w:rPr>
          <w:rFonts w:hint="eastAsia"/>
        </w:rPr>
        <w:t>yyyy</w:t>
      </w:r>
      <w:r w:rsidRPr="009F1ECB">
        <w:t>-</w:t>
      </w:r>
      <w:r w:rsidRPr="009F1ECB">
        <w:rPr>
          <w:rFonts w:hint="eastAsia"/>
        </w:rPr>
        <w:t>mm</w:t>
      </w:r>
      <w:r w:rsidRPr="009F1ECB">
        <w:t>-</w:t>
      </w:r>
      <w:r w:rsidRPr="009F1ECB">
        <w:rPr>
          <w:rFonts w:hint="eastAsia"/>
        </w:rPr>
        <w:t>dd</w:t>
      </w:r>
      <w:r w:rsidRPr="009F1ECB">
        <w:rPr>
          <w:rFonts w:hint="eastAsia"/>
        </w:rPr>
        <w:t>；</w:t>
      </w:r>
      <w:r w:rsidRPr="009F1ECB">
        <w:rPr>
          <w:rFonts w:hint="eastAsia"/>
        </w:rPr>
        <w:t xml:space="preserve"> [</w:t>
      </w:r>
      <w:r w:rsidRPr="009F1ECB">
        <w:rPr>
          <w:rFonts w:ascii="黑体" w:eastAsia="黑体" w:hint="eastAsia"/>
        </w:rPr>
        <w:t xml:space="preserve">修改日期] </w:t>
      </w:r>
      <w:r w:rsidRPr="009F1ECB">
        <w:rPr>
          <w:rFonts w:hint="eastAsia"/>
        </w:rPr>
        <w:t>yyyy</w:t>
      </w:r>
      <w:r w:rsidRPr="009F1ECB">
        <w:t>-</w:t>
      </w:r>
      <w:r w:rsidRPr="009F1ECB">
        <w:rPr>
          <w:rFonts w:hint="eastAsia"/>
        </w:rPr>
        <w:t>mm</w:t>
      </w:r>
      <w:r w:rsidRPr="009F1ECB">
        <w:t>-</w:t>
      </w:r>
      <w:r w:rsidRPr="009F1ECB">
        <w:rPr>
          <w:rFonts w:hint="eastAsia"/>
        </w:rPr>
        <w:t>dd</w:t>
      </w:r>
    </w:p>
    <w:p w14:paraId="6046D43D" w14:textId="77777777" w:rsidR="009F1ECB" w:rsidRPr="009F1ECB" w:rsidRDefault="009F1ECB" w:rsidP="009F1ECB">
      <w:pPr>
        <w:pStyle w:val="a8"/>
        <w:ind w:firstLineChars="100" w:firstLine="180"/>
      </w:pPr>
      <w:r w:rsidRPr="009F1ECB">
        <w:rPr>
          <w:rFonts w:ascii="黑体" w:eastAsia="黑体" w:hint="eastAsia"/>
        </w:rPr>
        <w:t xml:space="preserve">[基金项目] </w:t>
      </w:r>
      <w:r w:rsidRPr="009F1ECB">
        <w:rPr>
          <w:rFonts w:hint="eastAsia"/>
        </w:rPr>
        <w:t>国家自然科学基金（</w:t>
      </w:r>
      <w:r w:rsidRPr="009F1ECB">
        <w:rPr>
          <w:rFonts w:hint="eastAsia"/>
        </w:rPr>
        <w:t>00000000</w:t>
      </w:r>
      <w:r w:rsidRPr="009F1ECB">
        <w:rPr>
          <w:rFonts w:hint="eastAsia"/>
        </w:rPr>
        <w:t>）；</w:t>
      </w:r>
      <w:r w:rsidRPr="009F1ECB">
        <w:rPr>
          <w:rFonts w:hint="eastAsia"/>
        </w:rPr>
        <w:t xml:space="preserve"> </w:t>
      </w:r>
      <w:r w:rsidRPr="009F1ECB">
        <w:rPr>
          <w:rFonts w:hint="eastAsia"/>
        </w:rPr>
        <w:t>四川省教育厅自然科学重点项目（</w:t>
      </w:r>
      <w:smartTag w:uri="urn:schemas-microsoft-com:office:smarttags" w:element="chmetcnv">
        <w:smartTagPr>
          <w:attr w:name="TCSC" w:val="0"/>
          <w:attr w:name="NumberType" w:val="1"/>
          <w:attr w:name="Negative" w:val="False"/>
          <w:attr w:name="HasSpace" w:val="False"/>
          <w:attr w:name="SourceValue" w:val="123"/>
          <w:attr w:name="UnitName" w:val="a"/>
        </w:smartTagPr>
        <w:r w:rsidRPr="009F1ECB">
          <w:rPr>
            <w:rFonts w:hint="eastAsia"/>
          </w:rPr>
          <w:t>123A</w:t>
        </w:r>
      </w:smartTag>
      <w:r w:rsidRPr="009F1ECB">
        <w:rPr>
          <w:rFonts w:hint="eastAsia"/>
        </w:rPr>
        <w:t>164</w:t>
      </w:r>
      <w:r w:rsidRPr="009F1ECB">
        <w:rPr>
          <w:rFonts w:hint="eastAsia"/>
        </w:rPr>
        <w:t>）</w:t>
      </w:r>
    </w:p>
    <w:p w14:paraId="184900E1" w14:textId="77777777" w:rsidR="00A6065C" w:rsidRDefault="00A6065C" w:rsidP="00A6065C">
      <w:pPr>
        <w:spacing w:line="0" w:lineRule="atLeast"/>
        <w:ind w:leftChars="-110" w:left="-231" w:rightChars="-171" w:right="-359" w:firstLineChars="570" w:firstLine="1197"/>
        <w:jc w:val="left"/>
        <w:rPr>
          <w:rFonts w:ascii="宋体" w:hAnsi="宋体" w:hint="eastAsia"/>
          <w:szCs w:val="21"/>
        </w:rPr>
      </w:pPr>
      <w:r>
        <w:rPr>
          <w:rFonts w:ascii="宋体" w:hAnsi="宋体" w:hint="eastAsia"/>
          <w:szCs w:val="21"/>
        </w:rPr>
        <w:t xml:space="preserve">无穷大外边界时，   </w:t>
      </w:r>
      <w:r>
        <w:rPr>
          <w:rFonts w:ascii="宋体" w:hAnsi="宋体"/>
          <w:position w:val="-12"/>
          <w:szCs w:val="21"/>
        </w:rPr>
        <w:object w:dxaOrig="1300" w:dyaOrig="360" w14:anchorId="34977093">
          <v:shape id="_x0000_i1052" type="#_x0000_t75" style="width:64.8pt;height:18pt;mso-position-horizontal-relative:page;mso-position-vertical-relative:page" o:ole="">
            <v:imagedata r:id="rId64" o:title=""/>
          </v:shape>
          <o:OLEObject Type="Embed" ProgID="Equation.DSMT4" ShapeID="_x0000_i1052" DrawAspect="Content" ObjectID="_1576342607" r:id="rId65"/>
        </w:object>
      </w:r>
      <w:r>
        <w:rPr>
          <w:rFonts w:ascii="宋体" w:hAnsi="宋体" w:hint="eastAsia"/>
          <w:szCs w:val="21"/>
        </w:rPr>
        <w:t xml:space="preserve">, </w:t>
      </w:r>
      <w:r w:rsidR="00551270">
        <w:rPr>
          <w:rFonts w:ascii="宋体" w:hAnsi="宋体" w:hint="eastAsia"/>
          <w:szCs w:val="21"/>
        </w:rPr>
        <w:t xml:space="preserve"> </w:t>
      </w:r>
      <w:r w:rsidR="00551270" w:rsidRPr="00551270">
        <w:rPr>
          <w:rFonts w:ascii="宋体" w:hAnsi="宋体"/>
          <w:position w:val="-10"/>
          <w:szCs w:val="21"/>
        </w:rPr>
        <w:object w:dxaOrig="1240" w:dyaOrig="320" w14:anchorId="30C69357">
          <v:shape id="_x0000_i1053" type="#_x0000_t75" style="width:61.8pt;height:16.2pt" o:ole="">
            <v:imagedata r:id="rId66" o:title=""/>
          </v:shape>
          <o:OLEObject Type="Embed" ProgID="Equation.DSMT4" ShapeID="_x0000_i1053" DrawAspect="Content" ObjectID="_1576342608" r:id="rId67"/>
        </w:object>
      </w:r>
      <w:r>
        <w:rPr>
          <w:rFonts w:ascii="宋体" w:hAnsi="宋体" w:hint="eastAsia"/>
          <w:szCs w:val="21"/>
        </w:rPr>
        <w:t>,</w:t>
      </w:r>
    </w:p>
    <w:p w14:paraId="43B36D9D" w14:textId="77777777" w:rsidR="00A6065C" w:rsidRDefault="00A6065C" w:rsidP="00A6065C">
      <w:pPr>
        <w:spacing w:line="0" w:lineRule="atLeast"/>
        <w:ind w:leftChars="-110" w:left="-231" w:rightChars="-171" w:right="-359" w:firstLineChars="570" w:firstLine="1197"/>
        <w:jc w:val="left"/>
        <w:rPr>
          <w:rFonts w:ascii="宋体" w:hAnsi="宋体" w:hint="eastAsia"/>
          <w:szCs w:val="21"/>
        </w:rPr>
      </w:pPr>
      <w:r>
        <w:rPr>
          <w:rFonts w:ascii="宋体" w:hAnsi="宋体" w:hint="eastAsia"/>
          <w:szCs w:val="21"/>
        </w:rPr>
        <w:t xml:space="preserve">定压外边界时，    </w:t>
      </w:r>
      <w:r>
        <w:rPr>
          <w:rFonts w:ascii="宋体" w:hAnsi="宋体"/>
          <w:position w:val="-12"/>
          <w:szCs w:val="21"/>
        </w:rPr>
        <w:object w:dxaOrig="1400" w:dyaOrig="360" w14:anchorId="4D0F4593">
          <v:shape id="_x0000_i1054" type="#_x0000_t75" style="width:70.2pt;height:18pt;mso-position-horizontal-relative:page;mso-position-vertical-relative:page" o:ole="">
            <v:imagedata r:id="rId68" o:title=""/>
          </v:shape>
          <o:OLEObject Type="Embed" ProgID="Equation.DSMT4" ShapeID="_x0000_i1054" DrawAspect="Content" ObjectID="_1576342609" r:id="rId69"/>
        </w:object>
      </w:r>
      <w:r>
        <w:rPr>
          <w:rFonts w:ascii="宋体" w:hAnsi="宋体" w:hint="eastAsia"/>
          <w:szCs w:val="21"/>
        </w:rPr>
        <w:t>,</w:t>
      </w:r>
      <w:r w:rsidR="00551270">
        <w:rPr>
          <w:rFonts w:ascii="宋体" w:hAnsi="宋体" w:hint="eastAsia"/>
          <w:szCs w:val="21"/>
        </w:rPr>
        <w:t xml:space="preserve">  </w:t>
      </w:r>
      <w:r w:rsidR="00551270" w:rsidRPr="00551270">
        <w:rPr>
          <w:rFonts w:ascii="宋体" w:hAnsi="宋体"/>
          <w:position w:val="-10"/>
          <w:szCs w:val="21"/>
        </w:rPr>
        <w:object w:dxaOrig="1240" w:dyaOrig="320" w14:anchorId="5DECF17E">
          <v:shape id="_x0000_i1055" type="#_x0000_t75" style="width:61.8pt;height:16.2pt" o:ole="">
            <v:imagedata r:id="rId70" o:title=""/>
          </v:shape>
          <o:OLEObject Type="Embed" ProgID="Equation.DSMT4" ShapeID="_x0000_i1055" DrawAspect="Content" ObjectID="_1576342610" r:id="rId71"/>
        </w:object>
      </w:r>
      <w:r>
        <w:rPr>
          <w:rFonts w:ascii="宋体" w:hAnsi="宋体" w:hint="eastAsia"/>
          <w:szCs w:val="21"/>
        </w:rPr>
        <w:t>,</w:t>
      </w:r>
    </w:p>
    <w:p w14:paraId="5580EA83" w14:textId="77777777" w:rsidR="00A6065C" w:rsidRDefault="00A6065C" w:rsidP="00A6065C">
      <w:pPr>
        <w:tabs>
          <w:tab w:val="left" w:pos="540"/>
        </w:tabs>
        <w:spacing w:line="0" w:lineRule="atLeast"/>
        <w:ind w:leftChars="-110" w:left="-231" w:rightChars="-171" w:right="-359" w:firstLineChars="570" w:firstLine="1197"/>
        <w:jc w:val="left"/>
        <w:rPr>
          <w:rFonts w:ascii="宋体" w:hAnsi="宋体" w:hint="eastAsia"/>
          <w:szCs w:val="21"/>
        </w:rPr>
      </w:pPr>
      <w:r>
        <w:rPr>
          <w:rFonts w:ascii="宋体" w:hAnsi="宋体" w:hint="eastAsia"/>
          <w:szCs w:val="21"/>
        </w:rPr>
        <w:t xml:space="preserve">封闭外边界时，     </w:t>
      </w:r>
      <w:r>
        <w:rPr>
          <w:rFonts w:ascii="宋体" w:hAnsi="宋体"/>
          <w:position w:val="-24"/>
          <w:szCs w:val="21"/>
        </w:rPr>
        <w:object w:dxaOrig="1160" w:dyaOrig="620" w14:anchorId="65F9477D">
          <v:shape id="_x0000_i1056" type="#_x0000_t75" style="width:58.2pt;height:31.2pt;mso-position-horizontal-relative:page;mso-position-vertical-relative:page" o:ole="">
            <v:imagedata r:id="rId72" o:title=""/>
          </v:shape>
          <o:OLEObject Type="Embed" ProgID="Equation.DSMT4" ShapeID="_x0000_i1056" DrawAspect="Content" ObjectID="_1576342611" r:id="rId73"/>
        </w:object>
      </w:r>
      <w:r>
        <w:rPr>
          <w:rFonts w:ascii="宋体" w:hAnsi="宋体" w:hint="eastAsia"/>
          <w:szCs w:val="21"/>
        </w:rPr>
        <w:t xml:space="preserve">, </w:t>
      </w:r>
      <w:r w:rsidR="00551270">
        <w:rPr>
          <w:rFonts w:ascii="宋体" w:hAnsi="宋体" w:hint="eastAsia"/>
          <w:szCs w:val="21"/>
        </w:rPr>
        <w:t xml:space="preserve"> </w:t>
      </w:r>
      <w:r w:rsidR="00551270" w:rsidRPr="00551270">
        <w:rPr>
          <w:rFonts w:ascii="宋体" w:hAnsi="宋体"/>
          <w:position w:val="-10"/>
          <w:szCs w:val="21"/>
        </w:rPr>
        <w:object w:dxaOrig="1240" w:dyaOrig="320" w14:anchorId="273862A6">
          <v:shape id="_x0000_i1057" type="#_x0000_t75" style="width:61.8pt;height:16.2pt" o:ole="">
            <v:imagedata r:id="rId74" o:title=""/>
          </v:shape>
          <o:OLEObject Type="Embed" ProgID="Equation.DSMT4" ShapeID="_x0000_i1057" DrawAspect="Content" ObjectID="_1576342612" r:id="rId75"/>
        </w:object>
      </w:r>
      <w:r>
        <w:rPr>
          <w:rFonts w:ascii="宋体" w:hAnsi="宋体" w:hint="eastAsia"/>
          <w:szCs w:val="21"/>
        </w:rPr>
        <w:t>,</w:t>
      </w:r>
    </w:p>
    <w:p w14:paraId="4DB1928F" w14:textId="77777777" w:rsidR="00A6065C" w:rsidRDefault="00A6065C" w:rsidP="00A6065C">
      <w:pPr>
        <w:spacing w:line="0" w:lineRule="atLeast"/>
        <w:rPr>
          <w:rFonts w:ascii="宋体" w:hAnsi="宋体" w:hint="eastAsia"/>
          <w:szCs w:val="21"/>
        </w:rPr>
      </w:pPr>
      <w:r>
        <w:rPr>
          <w:rFonts w:ascii="宋体" w:hAnsi="宋体" w:hint="eastAsia"/>
          <w:szCs w:val="21"/>
        </w:rPr>
        <w:t>其中无因次变量定义如下</w:t>
      </w:r>
    </w:p>
    <w:p w14:paraId="3050522A" w14:textId="77777777" w:rsidR="00A6065C" w:rsidRDefault="00551270" w:rsidP="00A6065C">
      <w:pPr>
        <w:spacing w:line="0" w:lineRule="atLeast"/>
        <w:ind w:firstLineChars="200" w:firstLine="420"/>
        <w:rPr>
          <w:rFonts w:ascii="宋体" w:hAnsi="宋体" w:hint="eastAsia"/>
          <w:szCs w:val="21"/>
        </w:rPr>
      </w:pPr>
      <w:r w:rsidRPr="00551270">
        <w:rPr>
          <w:rFonts w:ascii="宋体" w:hAnsi="宋体"/>
          <w:position w:val="-60"/>
          <w:szCs w:val="21"/>
        </w:rPr>
        <w:object w:dxaOrig="7339" w:dyaOrig="1320" w14:anchorId="392D44C9">
          <v:shape id="_x0000_i1058" type="#_x0000_t75" style="width:367.2pt;height:66pt" o:ole="">
            <v:imagedata r:id="rId76" o:title=""/>
          </v:shape>
          <o:OLEObject Type="Embed" ProgID="Equation.DSMT4" ShapeID="_x0000_i1058" DrawAspect="Content" ObjectID="_1576342613" r:id="rId77"/>
        </w:object>
      </w:r>
      <w:r w:rsidR="00A6065C">
        <w:rPr>
          <w:rFonts w:ascii="宋体" w:hAnsi="宋体" w:hint="eastAsia"/>
          <w:szCs w:val="21"/>
        </w:rPr>
        <w:t>,</w:t>
      </w:r>
    </w:p>
    <w:p w14:paraId="146CE369" w14:textId="77777777" w:rsidR="00A6065C" w:rsidRDefault="00A6065C" w:rsidP="00A6065C">
      <w:pPr>
        <w:spacing w:line="0" w:lineRule="atLeast"/>
        <w:rPr>
          <w:rFonts w:ascii="宋体" w:hAnsi="宋体" w:hint="eastAsia"/>
          <w:szCs w:val="21"/>
        </w:rPr>
      </w:pPr>
      <w:r>
        <w:rPr>
          <w:rFonts w:ascii="宋体" w:hAnsi="宋体"/>
          <w:position w:val="-30"/>
          <w:szCs w:val="21"/>
        </w:rPr>
        <w:object w:dxaOrig="980" w:dyaOrig="681" w14:anchorId="18B49BA1">
          <v:shape id="_x0000_i1059" type="#_x0000_t75" style="width:49.2pt;height:28.8pt;mso-position-horizontal-relative:page;mso-position-vertical-relative:page" o:ole="">
            <v:imagedata r:id="rId78" o:title=""/>
          </v:shape>
          <o:OLEObject Type="Embed" ProgID="Equation.DSMT4" ShapeID="_x0000_i1059" DrawAspect="Content" ObjectID="_1576342614" r:id="rId79"/>
        </w:object>
      </w:r>
      <w:r>
        <w:rPr>
          <w:rFonts w:ascii="宋体" w:hAnsi="宋体" w:hint="eastAsia"/>
          <w:szCs w:val="21"/>
        </w:rPr>
        <w:t>,</w:t>
      </w:r>
      <w:r w:rsidR="00A1503B">
        <w:rPr>
          <w:rFonts w:ascii="宋体" w:hAnsi="宋体" w:hint="eastAsia"/>
          <w:szCs w:val="21"/>
        </w:rPr>
        <w:t xml:space="preserve"> </w:t>
      </w:r>
      <w:r>
        <w:rPr>
          <w:rFonts w:ascii="宋体" w:hAnsi="宋体"/>
          <w:position w:val="-30"/>
          <w:szCs w:val="21"/>
        </w:rPr>
        <w:object w:dxaOrig="1741" w:dyaOrig="680" w14:anchorId="63C32356">
          <v:shape id="_x0000_i1060" type="#_x0000_t75" style="width:82.8pt;height:32.4pt;mso-position-horizontal-relative:page;mso-position-vertical-relative:page" o:ole="">
            <v:imagedata r:id="rId80" o:title=""/>
          </v:shape>
          <o:OLEObject Type="Embed" ProgID="Equation.DSMT4" ShapeID="_x0000_i1060" DrawAspect="Content" ObjectID="_1576342615" r:id="rId81"/>
        </w:object>
      </w:r>
      <w:r>
        <w:rPr>
          <w:rFonts w:ascii="宋体" w:hAnsi="宋体" w:hint="eastAsia"/>
          <w:szCs w:val="21"/>
        </w:rPr>
        <w:t>,</w:t>
      </w:r>
      <w:r>
        <w:rPr>
          <w:rFonts w:ascii="宋体" w:hAnsi="宋体"/>
          <w:position w:val="-30"/>
          <w:szCs w:val="21"/>
        </w:rPr>
        <w:object w:dxaOrig="1620" w:dyaOrig="680" w14:anchorId="502F8EC1">
          <v:shape id="_x0000_i1061" type="#_x0000_t75" style="width:81pt;height:34.2pt;mso-position-horizontal-relative:page;mso-position-vertical-relative:page" o:ole="">
            <v:imagedata r:id="rId82" o:title=""/>
          </v:shape>
          <o:OLEObject Type="Embed" ProgID="Equation.DSMT4" ShapeID="_x0000_i1061" DrawAspect="Content" ObjectID="_1576342616" r:id="rId83"/>
        </w:object>
      </w:r>
      <w:r>
        <w:rPr>
          <w:rFonts w:ascii="宋体" w:hAnsi="宋体" w:hint="eastAsia"/>
          <w:szCs w:val="21"/>
        </w:rPr>
        <w:t>,</w:t>
      </w:r>
      <w:r>
        <w:rPr>
          <w:rFonts w:ascii="宋体" w:hAnsi="宋体"/>
          <w:position w:val="-32"/>
          <w:szCs w:val="21"/>
        </w:rPr>
        <w:object w:dxaOrig="1440" w:dyaOrig="700" w14:anchorId="4B846D43">
          <v:shape id="_x0000_i1062" type="#_x0000_t75" style="width:1in;height:34.8pt;mso-position-horizontal-relative:page;mso-position-vertical-relative:page" o:ole="">
            <v:imagedata r:id="rId84" o:title=""/>
          </v:shape>
          <o:OLEObject Type="Embed" ProgID="Equation.DSMT4" ShapeID="_x0000_i1062" DrawAspect="Content" ObjectID="_1576342617" r:id="rId85"/>
        </w:object>
      </w:r>
      <w:r>
        <w:rPr>
          <w:rFonts w:ascii="宋体" w:hAnsi="宋体" w:hint="eastAsia"/>
          <w:szCs w:val="21"/>
        </w:rPr>
        <w:t>,</w:t>
      </w:r>
      <w:r>
        <w:rPr>
          <w:rFonts w:ascii="宋体" w:hAnsi="宋体"/>
          <w:position w:val="-36"/>
          <w:szCs w:val="21"/>
        </w:rPr>
        <w:object w:dxaOrig="1900" w:dyaOrig="800" w14:anchorId="32607370">
          <v:shape id="_x0000_i1063" type="#_x0000_t75" style="width:94.8pt;height:40.2pt;mso-position-horizontal-relative:page;mso-position-vertical-relative:page" o:ole="">
            <v:imagedata r:id="rId86" o:title=""/>
          </v:shape>
          <o:OLEObject Type="Embed" ProgID="Equation.DSMT4" ShapeID="_x0000_i1063" DrawAspect="Content" ObjectID="_1576342618" r:id="rId87"/>
        </w:object>
      </w:r>
      <w:r>
        <w:rPr>
          <w:rFonts w:ascii="宋体" w:hAnsi="宋体" w:hint="eastAsia"/>
          <w:szCs w:val="21"/>
        </w:rPr>
        <w:t>,</w:t>
      </w:r>
    </w:p>
    <w:p w14:paraId="305CF7EE" w14:textId="77777777" w:rsidR="00A6065C" w:rsidRDefault="00A6065C" w:rsidP="00A6065C">
      <w:pPr>
        <w:spacing w:line="0" w:lineRule="atLeast"/>
        <w:ind w:firstLineChars="350" w:firstLine="735"/>
        <w:rPr>
          <w:rFonts w:ascii="宋体" w:hAnsi="宋体" w:hint="eastAsia"/>
          <w:szCs w:val="21"/>
        </w:rPr>
      </w:pPr>
      <w:r>
        <w:rPr>
          <w:rFonts w:ascii="宋体" w:hAnsi="宋体"/>
          <w:position w:val="-60"/>
          <w:szCs w:val="21"/>
        </w:rPr>
        <w:object w:dxaOrig="2600" w:dyaOrig="1320" w14:anchorId="39397032">
          <v:shape id="_x0000_i1064" type="#_x0000_t75" style="width:171.6pt;height:63.6pt;mso-position-horizontal-relative:page;mso-position-vertical-relative:page" o:ole="">
            <v:imagedata r:id="rId88" o:title=""/>
          </v:shape>
          <o:OLEObject Type="Embed" ProgID="Equation.DSMT4" ShapeID="_x0000_i1064" DrawAspect="Content" ObjectID="_1576342619" r:id="rId89"/>
        </w:object>
      </w:r>
      <w:r>
        <w:rPr>
          <w:rFonts w:ascii="宋体" w:hAnsi="宋体" w:hint="eastAsia"/>
          <w:szCs w:val="21"/>
        </w:rPr>
        <w:t xml:space="preserve">,  </w:t>
      </w:r>
      <w:r>
        <w:rPr>
          <w:rFonts w:ascii="宋体" w:hAnsi="宋体"/>
          <w:position w:val="-60"/>
          <w:szCs w:val="21"/>
        </w:rPr>
        <w:object w:dxaOrig="2500" w:dyaOrig="981" w14:anchorId="6B920634">
          <v:shape id="_x0000_i1065" type="#_x0000_t75" style="width:158.4pt;height:46.2pt;mso-position-horizontal-relative:page;mso-position-vertical-relative:page" o:ole="">
            <v:imagedata r:id="rId90" o:title=""/>
          </v:shape>
          <o:OLEObject Type="Embed" ProgID="Equation.DSMT4" ShapeID="_x0000_i1065" DrawAspect="Content" ObjectID="_1576342620" r:id="rId91"/>
        </w:object>
      </w:r>
      <w:r>
        <w:rPr>
          <w:rFonts w:ascii="宋体" w:hAnsi="宋体" w:hint="eastAsia"/>
          <w:szCs w:val="21"/>
        </w:rPr>
        <w:t xml:space="preserve">, </w:t>
      </w:r>
    </w:p>
    <w:p w14:paraId="79A0358E" w14:textId="77777777" w:rsidR="00A6065C" w:rsidRDefault="00A6065C" w:rsidP="00A6065C">
      <w:pPr>
        <w:spacing w:line="0" w:lineRule="atLeast"/>
        <w:rPr>
          <w:rFonts w:ascii="宋体" w:hAnsi="宋体" w:hint="eastAsia"/>
          <w:szCs w:val="21"/>
        </w:rPr>
      </w:pPr>
      <w:r>
        <w:rPr>
          <w:rFonts w:ascii="宋体" w:hAnsi="宋体" w:hint="eastAsia"/>
          <w:szCs w:val="21"/>
        </w:rPr>
        <w:t>则上述定解问题的无因次形式为</w:t>
      </w:r>
    </w:p>
    <w:p w14:paraId="12338F76" w14:textId="77777777" w:rsidR="00A6065C" w:rsidRDefault="00A6065C" w:rsidP="00A6065C">
      <w:pPr>
        <w:spacing w:line="0" w:lineRule="atLeast"/>
        <w:jc w:val="center"/>
        <w:rPr>
          <w:rFonts w:ascii="宋体" w:hAnsi="宋体" w:hint="eastAsia"/>
          <w:szCs w:val="21"/>
        </w:rPr>
      </w:pPr>
      <w:r>
        <w:rPr>
          <w:rFonts w:ascii="宋体" w:hAnsi="宋体"/>
          <w:position w:val="-182"/>
          <w:szCs w:val="21"/>
        </w:rPr>
        <w:object w:dxaOrig="5920" w:dyaOrig="3760" w14:anchorId="5C04E323">
          <v:shape id="_x0000_i1066" type="#_x0000_t75" style="width:295.8pt;height:187.8pt;mso-position-horizontal-relative:page;mso-position-vertical-relative:page" o:ole="">
            <v:imagedata r:id="rId92" o:title=""/>
          </v:shape>
          <o:OLEObject Type="Embed" ProgID="Equation.DSMT4" ShapeID="_x0000_i1066" DrawAspect="Content" ObjectID="_1576342621" r:id="rId93"/>
        </w:object>
      </w:r>
    </w:p>
    <w:p w14:paraId="5F13538B" w14:textId="77777777" w:rsidR="00A6065C" w:rsidRDefault="00A6065C" w:rsidP="00A6065C">
      <w:pPr>
        <w:spacing w:line="0" w:lineRule="atLeast"/>
        <w:rPr>
          <w:rFonts w:ascii="宋体" w:hAnsi="宋体" w:hint="eastAsia"/>
          <w:szCs w:val="21"/>
        </w:rPr>
      </w:pPr>
      <w:r>
        <w:rPr>
          <w:rFonts w:ascii="宋体" w:hAnsi="宋体" w:hint="eastAsia"/>
          <w:szCs w:val="21"/>
        </w:rPr>
        <w:t>式中</w:t>
      </w:r>
    </w:p>
    <w:p w14:paraId="0378E5C0" w14:textId="77777777" w:rsidR="00A6065C" w:rsidRDefault="00A6065C" w:rsidP="00A6065C">
      <w:pPr>
        <w:spacing w:line="0" w:lineRule="atLeast"/>
        <w:jc w:val="center"/>
        <w:rPr>
          <w:rFonts w:ascii="宋体" w:hAnsi="宋体" w:hint="eastAsia"/>
          <w:szCs w:val="21"/>
        </w:rPr>
      </w:pPr>
      <w:r>
        <w:rPr>
          <w:rFonts w:ascii="宋体" w:hAnsi="宋体"/>
          <w:position w:val="-60"/>
          <w:szCs w:val="21"/>
        </w:rPr>
        <w:object w:dxaOrig="2840" w:dyaOrig="1320" w14:anchorId="428AA56F">
          <v:shape id="_x0000_i1067" type="#_x0000_t75" style="width:142.2pt;height:66pt;mso-position-horizontal-relative:page;mso-position-vertical-relative:page" o:ole="">
            <v:imagedata r:id="rId94" o:title=""/>
          </v:shape>
          <o:OLEObject Type="Embed" ProgID="Equation.DSMT4" ShapeID="_x0000_i1067" DrawAspect="Content" ObjectID="_1576342622" r:id="rId95"/>
        </w:object>
      </w:r>
      <w:r>
        <w:rPr>
          <w:rFonts w:ascii="宋体" w:hAnsi="宋体" w:hint="eastAsia"/>
          <w:szCs w:val="21"/>
        </w:rPr>
        <w:t>,</w:t>
      </w:r>
      <w:r w:rsidR="00A1503B">
        <w:rPr>
          <w:rFonts w:ascii="宋体" w:hAnsi="宋体" w:hint="eastAsia"/>
          <w:szCs w:val="21"/>
        </w:rPr>
        <w:t xml:space="preserve">  </w:t>
      </w:r>
      <w:r>
        <w:rPr>
          <w:rFonts w:ascii="宋体" w:hAnsi="宋体"/>
          <w:position w:val="-60"/>
          <w:szCs w:val="21"/>
        </w:rPr>
        <w:object w:dxaOrig="2920" w:dyaOrig="1320" w14:anchorId="5BF9667E">
          <v:shape id="_x0000_i1068" type="#_x0000_t75" style="width:145.8pt;height:66pt;mso-position-horizontal-relative:page;mso-position-vertical-relative:page" o:ole="">
            <v:imagedata r:id="rId96" o:title=""/>
          </v:shape>
          <o:OLEObject Type="Embed" ProgID="Equation.DSMT4" ShapeID="_x0000_i1068" DrawAspect="Content" ObjectID="_1576342623" r:id="rId97"/>
        </w:object>
      </w:r>
      <w:r>
        <w:rPr>
          <w:rFonts w:ascii="宋体" w:hAnsi="宋体" w:hint="eastAsia"/>
          <w:szCs w:val="21"/>
        </w:rPr>
        <w:t>,</w:t>
      </w:r>
    </w:p>
    <w:p w14:paraId="50129997" w14:textId="77777777" w:rsidR="00A6065C" w:rsidRDefault="00A6065C" w:rsidP="00A6065C">
      <w:pPr>
        <w:spacing w:line="0" w:lineRule="atLeast"/>
        <w:jc w:val="center"/>
        <w:rPr>
          <w:rFonts w:ascii="宋体" w:hAnsi="宋体" w:hint="eastAsia"/>
          <w:szCs w:val="21"/>
        </w:rPr>
      </w:pPr>
      <w:r>
        <w:rPr>
          <w:rFonts w:ascii="宋体" w:hAnsi="宋体"/>
          <w:position w:val="-60"/>
          <w:szCs w:val="21"/>
        </w:rPr>
        <w:object w:dxaOrig="3460" w:dyaOrig="1320" w14:anchorId="09DDE171">
          <v:shape id="_x0000_i1069" type="#_x0000_t75" style="width:172.8pt;height:66pt;mso-position-horizontal-relative:page;mso-position-vertical-relative:page" o:ole="">
            <v:imagedata r:id="rId98" o:title=""/>
          </v:shape>
          <o:OLEObject Type="Embed" ProgID="Equation.DSMT4" ShapeID="_x0000_i1069" DrawAspect="Content" ObjectID="_1576342624" r:id="rId99"/>
        </w:object>
      </w:r>
      <w:r>
        <w:rPr>
          <w:rFonts w:ascii="宋体" w:hAnsi="宋体" w:hint="eastAsia"/>
          <w:szCs w:val="21"/>
        </w:rPr>
        <w:t xml:space="preserve">, </w:t>
      </w:r>
      <w:r w:rsidR="00551270">
        <w:rPr>
          <w:rFonts w:ascii="宋体" w:hAnsi="宋体" w:hint="eastAsia"/>
          <w:szCs w:val="21"/>
        </w:rPr>
        <w:t xml:space="preserve"> </w:t>
      </w:r>
      <w:r>
        <w:rPr>
          <w:rFonts w:ascii="宋体" w:hAnsi="宋体"/>
          <w:position w:val="-10"/>
          <w:szCs w:val="21"/>
        </w:rPr>
        <w:object w:dxaOrig="1260" w:dyaOrig="320" w14:anchorId="201E7495">
          <v:shape id="_x0000_i1070" type="#_x0000_t75" style="width:63pt;height:16.2pt;mso-position-horizontal-relative:page;mso-position-vertical-relative:page" o:ole="">
            <v:imagedata r:id="rId100" o:title=""/>
          </v:shape>
          <o:OLEObject Type="Embed" ProgID="Equation.DSMT4" ShapeID="_x0000_i1070" DrawAspect="Content" ObjectID="_1576342625" r:id="rId101"/>
        </w:object>
      </w:r>
      <w:r>
        <w:rPr>
          <w:rFonts w:ascii="宋体" w:hAnsi="宋体" w:hint="eastAsia"/>
          <w:szCs w:val="21"/>
        </w:rPr>
        <w:t>.</w:t>
      </w:r>
    </w:p>
    <w:p w14:paraId="749B2173" w14:textId="77777777" w:rsidR="00A6065C" w:rsidRDefault="00A6065C" w:rsidP="00A6065C">
      <w:pPr>
        <w:spacing w:line="0" w:lineRule="atLeast"/>
        <w:rPr>
          <w:rFonts w:ascii="宋体" w:hAnsi="宋体" w:hint="eastAsia"/>
          <w:szCs w:val="21"/>
        </w:rPr>
      </w:pPr>
    </w:p>
    <w:p w14:paraId="7E5F32AF" w14:textId="77777777" w:rsidR="00A6065C" w:rsidRDefault="000C4D1C" w:rsidP="000C4D1C">
      <w:pPr>
        <w:spacing w:line="0" w:lineRule="atLeast"/>
        <w:rPr>
          <w:rFonts w:ascii="黑体" w:eastAsia="黑体" w:hint="eastAsia"/>
          <w:sz w:val="24"/>
        </w:rPr>
      </w:pPr>
      <w:r>
        <w:rPr>
          <w:rFonts w:ascii="黑体" w:eastAsia="黑体" w:hint="eastAsia"/>
          <w:sz w:val="24"/>
        </w:rPr>
        <w:t xml:space="preserve">3  </w:t>
      </w:r>
      <w:r w:rsidR="00A6065C">
        <w:rPr>
          <w:rFonts w:ascii="黑体" w:eastAsia="黑体" w:hint="eastAsia"/>
          <w:sz w:val="24"/>
        </w:rPr>
        <w:t>数学模型的求解及其相似结构</w:t>
      </w:r>
    </w:p>
    <w:p w14:paraId="252851CC" w14:textId="77777777" w:rsidR="00A6065C" w:rsidRDefault="00A6065C" w:rsidP="00A6065C">
      <w:pPr>
        <w:spacing w:line="0" w:lineRule="atLeast"/>
        <w:rPr>
          <w:rFonts w:ascii="黑体" w:eastAsia="黑体" w:hint="eastAsia"/>
          <w:sz w:val="24"/>
        </w:rPr>
      </w:pPr>
    </w:p>
    <w:p w14:paraId="16D6BA15" w14:textId="77777777" w:rsidR="00A6065C" w:rsidRDefault="00A6065C" w:rsidP="00A6065C">
      <w:pPr>
        <w:spacing w:line="0" w:lineRule="atLeast"/>
        <w:ind w:rightChars="-171" w:right="-359" w:firstLineChars="200" w:firstLine="420"/>
        <w:jc w:val="left"/>
        <w:rPr>
          <w:rFonts w:ascii="宋体" w:hAnsi="宋体" w:hint="eastAsia"/>
          <w:b/>
          <w:szCs w:val="21"/>
        </w:rPr>
      </w:pPr>
      <w:r>
        <w:rPr>
          <w:rFonts w:ascii="宋体" w:hAnsi="宋体" w:hint="eastAsia"/>
          <w:szCs w:val="21"/>
        </w:rPr>
        <w:t>对上述定解问题作关于无因次时间</w:t>
      </w:r>
      <w:r>
        <w:rPr>
          <w:rFonts w:ascii="宋体" w:hAnsi="宋体"/>
          <w:position w:val="-12"/>
          <w:szCs w:val="21"/>
        </w:rPr>
        <w:object w:dxaOrig="300" w:dyaOrig="360" w14:anchorId="4B6B4B60">
          <v:shape id="_x0000_i1071" type="#_x0000_t75" style="width:15pt;height:18pt;mso-position-horizontal-relative:page;mso-position-vertical-relative:page" o:ole="">
            <v:imagedata r:id="rId102" o:title=""/>
          </v:shape>
          <o:OLEObject Type="Embed" ProgID="Equation.DSMT4" ShapeID="_x0000_i1071" DrawAspect="Content" ObjectID="_1576342626" r:id="rId103"/>
        </w:object>
      </w:r>
      <w:r>
        <w:rPr>
          <w:rFonts w:ascii="宋体" w:hAnsi="宋体" w:hint="eastAsia"/>
          <w:szCs w:val="21"/>
        </w:rPr>
        <w:t>的Laplace变换,则得到在Laplace空间中的一个常微分方程组的定解问题为</w:t>
      </w:r>
    </w:p>
    <w:p w14:paraId="46AD693B" w14:textId="77777777" w:rsidR="00A6065C" w:rsidRDefault="00A6065C" w:rsidP="00A6065C">
      <w:pPr>
        <w:spacing w:line="0" w:lineRule="atLeast"/>
        <w:ind w:firstLineChars="196" w:firstLine="412"/>
        <w:rPr>
          <w:rFonts w:ascii="宋体" w:hAnsi="宋体" w:hint="eastAsia"/>
          <w:szCs w:val="21"/>
        </w:rPr>
      </w:pPr>
      <w:r>
        <w:rPr>
          <w:rFonts w:ascii="宋体" w:hAnsi="宋体" w:hint="eastAsia"/>
          <w:szCs w:val="21"/>
        </w:rPr>
        <w:lastRenderedPageBreak/>
        <w:t>渗流微分方程组</w:t>
      </w:r>
    </w:p>
    <w:p w14:paraId="05AADFB8" w14:textId="77777777" w:rsidR="00A6065C" w:rsidRDefault="00A6065C" w:rsidP="00A6065C">
      <w:pPr>
        <w:spacing w:line="0" w:lineRule="atLeast"/>
        <w:ind w:leftChars="200" w:left="420" w:firstLineChars="600" w:firstLine="1260"/>
        <w:rPr>
          <w:rFonts w:ascii="宋体" w:hAnsi="宋体" w:hint="eastAsia"/>
          <w:szCs w:val="21"/>
        </w:rPr>
      </w:pPr>
      <w:r w:rsidRPr="00CA396C">
        <w:rPr>
          <w:rFonts w:ascii="宋体" w:hAnsi="宋体"/>
          <w:position w:val="-60"/>
          <w:szCs w:val="21"/>
        </w:rPr>
        <w:object w:dxaOrig="6700" w:dyaOrig="1300" w14:anchorId="6E377425">
          <v:shape id="_x0000_i1072" type="#_x0000_t75" style="width:334.8pt;height:64.8pt" o:ole="">
            <v:imagedata r:id="rId104" o:title=""/>
          </v:shape>
          <o:OLEObject Type="Embed" ProgID="Equation.DSMT4" ShapeID="_x0000_i1072" DrawAspect="Content" ObjectID="_1576342627" r:id="rId105"/>
        </w:object>
      </w:r>
      <w:r>
        <w:rPr>
          <w:rFonts w:ascii="宋体" w:hAnsi="宋体" w:hint="eastAsia"/>
          <w:szCs w:val="21"/>
        </w:rPr>
        <w:t>内边界条件</w:t>
      </w:r>
    </w:p>
    <w:p w14:paraId="07553CCF" w14:textId="77777777" w:rsidR="00A6065C" w:rsidRDefault="006446F8" w:rsidP="00A6065C">
      <w:pPr>
        <w:tabs>
          <w:tab w:val="left" w:pos="360"/>
        </w:tabs>
        <w:spacing w:line="0" w:lineRule="atLeast"/>
        <w:ind w:leftChars="200" w:left="420" w:firstLineChars="600" w:firstLine="1260"/>
        <w:rPr>
          <w:rFonts w:ascii="宋体" w:hAnsi="宋体" w:hint="eastAsia"/>
          <w:szCs w:val="21"/>
        </w:rPr>
      </w:pPr>
      <w:r w:rsidRPr="00CA396C">
        <w:rPr>
          <w:rFonts w:ascii="宋体" w:hAnsi="宋体"/>
          <w:position w:val="-46"/>
          <w:szCs w:val="21"/>
        </w:rPr>
        <w:object w:dxaOrig="7339" w:dyaOrig="1040" w14:anchorId="606F9A36">
          <v:shape id="_x0000_i1073" type="#_x0000_t75" style="width:367.2pt;height:52.2pt" o:ole="">
            <v:imagedata r:id="rId106" o:title=""/>
          </v:shape>
          <o:OLEObject Type="Embed" ProgID="Equation.DSMT4" ShapeID="_x0000_i1073" DrawAspect="Content" ObjectID="_1576342628" r:id="rId107"/>
        </w:object>
      </w:r>
      <w:r w:rsidR="00A6065C">
        <w:rPr>
          <w:rFonts w:ascii="宋体" w:hAnsi="宋体" w:hint="eastAsia"/>
          <w:szCs w:val="21"/>
        </w:rPr>
        <w:t>外边界条件</w:t>
      </w:r>
    </w:p>
    <w:p w14:paraId="6C0A960E" w14:textId="77777777" w:rsidR="00A6065C" w:rsidRDefault="00A6065C" w:rsidP="00A6065C">
      <w:pPr>
        <w:tabs>
          <w:tab w:val="left" w:pos="7740"/>
          <w:tab w:val="left" w:pos="8100"/>
        </w:tabs>
        <w:spacing w:line="0" w:lineRule="atLeast"/>
        <w:ind w:firstLineChars="200" w:firstLine="420"/>
        <w:rPr>
          <w:rFonts w:ascii="宋体" w:hAnsi="宋体" w:hint="eastAsia"/>
          <w:szCs w:val="21"/>
        </w:rPr>
      </w:pPr>
      <w:r>
        <w:rPr>
          <w:rFonts w:ascii="宋体" w:hAnsi="宋体" w:hint="eastAsia"/>
          <w:szCs w:val="21"/>
        </w:rPr>
        <w:t xml:space="preserve">外边界无穷大时, </w:t>
      </w:r>
    </w:p>
    <w:p w14:paraId="6D2B9483" w14:textId="77777777" w:rsidR="00A6065C" w:rsidRDefault="00A6065C" w:rsidP="00A6065C">
      <w:pPr>
        <w:jc w:val="center"/>
        <w:rPr>
          <w:rFonts w:ascii="宋体" w:hAnsi="宋体" w:hint="eastAsia"/>
          <w:b/>
          <w:szCs w:val="21"/>
        </w:rPr>
      </w:pPr>
      <w:r>
        <w:rPr>
          <w:rFonts w:ascii="宋体" w:hAnsi="宋体" w:hint="eastAsia"/>
          <w:szCs w:val="21"/>
        </w:rPr>
        <w:t xml:space="preserve">   </w:t>
      </w:r>
      <w:r>
        <w:rPr>
          <w:rFonts w:ascii="宋体" w:hAnsi="宋体"/>
          <w:position w:val="-10"/>
          <w:szCs w:val="21"/>
        </w:rPr>
        <w:object w:dxaOrig="1360" w:dyaOrig="380" w14:anchorId="347C03AD">
          <v:shape id="_x0000_i1074" type="#_x0000_t75" style="width:67.8pt;height:19.2pt;mso-position-horizontal-relative:page;mso-position-vertical-relative:page" o:ole="">
            <v:imagedata r:id="rId108" o:title=""/>
          </v:shape>
          <o:OLEObject Type="Embed" ProgID="Equation.DSMT4" ShapeID="_x0000_i1074" DrawAspect="Content" ObjectID="_1576342629" r:id="rId109"/>
        </w:object>
      </w:r>
      <w:r>
        <w:rPr>
          <w:rFonts w:ascii="宋体" w:hAnsi="宋体" w:hint="eastAsia"/>
          <w:szCs w:val="21"/>
        </w:rPr>
        <w:t xml:space="preserve">. </w:t>
      </w:r>
    </w:p>
    <w:p w14:paraId="3BED687D" w14:textId="77777777" w:rsidR="00A6065C" w:rsidRDefault="00A6065C" w:rsidP="00A6065C">
      <w:pPr>
        <w:spacing w:line="0" w:lineRule="atLeast"/>
        <w:ind w:firstLineChars="200" w:firstLine="420"/>
        <w:rPr>
          <w:rFonts w:ascii="宋体" w:hAnsi="宋体" w:hint="eastAsia"/>
          <w:szCs w:val="21"/>
        </w:rPr>
      </w:pPr>
      <w:r>
        <w:rPr>
          <w:rFonts w:ascii="宋体" w:hAnsi="宋体" w:hint="eastAsia"/>
          <w:szCs w:val="21"/>
        </w:rPr>
        <w:t>外边界定压时,</w:t>
      </w:r>
    </w:p>
    <w:p w14:paraId="1DCE69D7" w14:textId="77777777" w:rsidR="00A6065C" w:rsidRDefault="00A6065C" w:rsidP="00A6065C">
      <w:pPr>
        <w:spacing w:line="0" w:lineRule="atLeast"/>
        <w:ind w:leftChars="400" w:left="840" w:firstLineChars="500" w:firstLine="1050"/>
        <w:rPr>
          <w:rFonts w:ascii="宋体" w:hAnsi="宋体" w:hint="eastAsia"/>
          <w:szCs w:val="21"/>
        </w:rPr>
      </w:pPr>
      <w:r>
        <w:rPr>
          <w:rFonts w:ascii="宋体" w:hAnsi="宋体" w:hint="eastAsia"/>
          <w:szCs w:val="21"/>
        </w:rPr>
        <w:t xml:space="preserve">                </w:t>
      </w:r>
      <w:r>
        <w:rPr>
          <w:rFonts w:ascii="宋体" w:hAnsi="宋体"/>
          <w:position w:val="-12"/>
          <w:szCs w:val="21"/>
        </w:rPr>
        <w:object w:dxaOrig="1480" w:dyaOrig="400" w14:anchorId="14A5D992">
          <v:shape id="_x0000_i1075" type="#_x0000_t75" style="width:73.8pt;height:19.8pt;mso-position-horizontal-relative:page;mso-position-vertical-relative:page" o:ole="">
            <v:imagedata r:id="rId110" o:title=""/>
          </v:shape>
          <o:OLEObject Type="Embed" ProgID="Equation.DSMT4" ShapeID="_x0000_i1075" DrawAspect="Content" ObjectID="_1576342630" r:id="rId111"/>
        </w:object>
      </w:r>
      <w:r>
        <w:rPr>
          <w:rFonts w:ascii="宋体" w:hAnsi="宋体" w:hint="eastAsia"/>
          <w:szCs w:val="21"/>
        </w:rPr>
        <w:t xml:space="preserve">. </w:t>
      </w:r>
    </w:p>
    <w:p w14:paraId="12BF1C33" w14:textId="77777777" w:rsidR="00A6065C" w:rsidRDefault="00A6065C" w:rsidP="00A6065C">
      <w:pPr>
        <w:spacing w:line="0" w:lineRule="atLeast"/>
        <w:ind w:firstLineChars="200" w:firstLine="420"/>
        <w:rPr>
          <w:rFonts w:ascii="宋体" w:hAnsi="宋体" w:hint="eastAsia"/>
          <w:szCs w:val="21"/>
        </w:rPr>
      </w:pPr>
      <w:r>
        <w:rPr>
          <w:rFonts w:ascii="宋体" w:hAnsi="宋体" w:hint="eastAsia"/>
          <w:szCs w:val="21"/>
        </w:rPr>
        <w:t xml:space="preserve">外边界封闭时,               </w:t>
      </w:r>
    </w:p>
    <w:p w14:paraId="48A981C1" w14:textId="77777777" w:rsidR="00A6065C" w:rsidRDefault="00A6065C" w:rsidP="00A6065C">
      <w:pPr>
        <w:spacing w:line="0" w:lineRule="atLeast"/>
        <w:ind w:leftChars="400" w:left="840" w:firstLineChars="1300" w:firstLine="2730"/>
        <w:rPr>
          <w:rFonts w:ascii="宋体" w:hAnsi="宋体" w:hint="eastAsia"/>
          <w:szCs w:val="21"/>
        </w:rPr>
      </w:pPr>
      <w:r>
        <w:rPr>
          <w:rFonts w:ascii="宋体" w:hAnsi="宋体"/>
          <w:position w:val="-30"/>
          <w:szCs w:val="21"/>
        </w:rPr>
        <w:object w:dxaOrig="1480" w:dyaOrig="720" w14:anchorId="399861B9">
          <v:shape id="_x0000_i1076" type="#_x0000_t75" style="width:73.8pt;height:36pt;mso-position-horizontal-relative:page;mso-position-vertical-relative:page" o:ole="">
            <v:imagedata r:id="rId112" o:title=""/>
          </v:shape>
          <o:OLEObject Type="Embed" ProgID="Equation.DSMT4" ShapeID="_x0000_i1076" DrawAspect="Content" ObjectID="_1576342631" r:id="rId113"/>
        </w:object>
      </w:r>
      <w:r>
        <w:rPr>
          <w:rFonts w:ascii="宋体" w:hAnsi="宋体" w:hint="eastAsia"/>
          <w:szCs w:val="21"/>
        </w:rPr>
        <w:t xml:space="preserve">. </w:t>
      </w:r>
    </w:p>
    <w:p w14:paraId="29E3AFEB" w14:textId="77777777" w:rsidR="00A6065C" w:rsidRDefault="00A6065C" w:rsidP="00A6065C">
      <w:pPr>
        <w:spacing w:line="0" w:lineRule="atLeast"/>
        <w:rPr>
          <w:rFonts w:ascii="宋体" w:hAnsi="宋体" w:hint="eastAsia"/>
          <w:szCs w:val="21"/>
        </w:rPr>
      </w:pPr>
      <w:r>
        <w:rPr>
          <w:rFonts w:ascii="宋体" w:hAnsi="宋体" w:hint="eastAsia"/>
          <w:szCs w:val="21"/>
        </w:rPr>
        <w:t>将式(2)代入式(1),得</w:t>
      </w:r>
    </w:p>
    <w:p w14:paraId="1EE085F1" w14:textId="77777777" w:rsidR="00A6065C" w:rsidRDefault="00A6065C" w:rsidP="00A6065C">
      <w:pPr>
        <w:spacing w:line="0" w:lineRule="atLeast"/>
        <w:rPr>
          <w:rFonts w:ascii="宋体" w:hAnsi="宋体" w:hint="eastAsia"/>
          <w:szCs w:val="21"/>
        </w:rPr>
      </w:pPr>
      <w:r>
        <w:rPr>
          <w:rFonts w:ascii="宋体" w:hAnsi="宋体" w:hint="eastAsia"/>
          <w:szCs w:val="21"/>
        </w:rPr>
        <w:t xml:space="preserve">                            </w:t>
      </w:r>
      <w:r>
        <w:rPr>
          <w:rFonts w:ascii="宋体" w:hAnsi="宋体"/>
          <w:position w:val="-30"/>
          <w:szCs w:val="21"/>
        </w:rPr>
        <w:object w:dxaOrig="2840" w:dyaOrig="720" w14:anchorId="25E9CC14">
          <v:shape id="_x0000_i1077" type="#_x0000_t75" style="width:142.2pt;height:36pt;mso-position-horizontal-relative:page;mso-position-vertical-relative:page" o:ole="">
            <v:imagedata r:id="rId114" o:title=""/>
          </v:shape>
          <o:OLEObject Type="Embed" ProgID="Equation.DSMT4" ShapeID="_x0000_i1077" DrawAspect="Content" ObjectID="_1576342632" r:id="rId115"/>
        </w:object>
      </w:r>
      <w:r>
        <w:rPr>
          <w:rFonts w:ascii="宋体" w:hAnsi="宋体" w:hint="eastAsia"/>
          <w:szCs w:val="21"/>
        </w:rPr>
        <w:t>,                    (</w:t>
      </w:r>
      <w:r w:rsidR="006446F8">
        <w:rPr>
          <w:rFonts w:ascii="宋体" w:hAnsi="宋体" w:hint="eastAsia"/>
          <w:szCs w:val="21"/>
        </w:rPr>
        <w:t>4</w:t>
      </w:r>
      <w:r>
        <w:rPr>
          <w:rFonts w:ascii="宋体" w:hAnsi="宋体" w:hint="eastAsia"/>
          <w:szCs w:val="21"/>
        </w:rPr>
        <w:t>)</w:t>
      </w:r>
    </w:p>
    <w:p w14:paraId="267F318A" w14:textId="77777777" w:rsidR="00A6065C" w:rsidRDefault="00A6065C" w:rsidP="00A6065C">
      <w:pPr>
        <w:spacing w:line="0" w:lineRule="atLeast"/>
        <w:rPr>
          <w:rFonts w:ascii="宋体" w:hAnsi="宋体" w:hint="eastAsia"/>
          <w:szCs w:val="21"/>
        </w:rPr>
      </w:pPr>
      <w:r>
        <w:rPr>
          <w:rFonts w:ascii="宋体" w:hAnsi="宋体" w:hint="eastAsia"/>
          <w:szCs w:val="21"/>
        </w:rPr>
        <w:t>其中</w:t>
      </w:r>
      <w:r>
        <w:rPr>
          <w:rFonts w:ascii="宋体" w:hAnsi="宋体"/>
          <w:position w:val="-30"/>
          <w:szCs w:val="21"/>
        </w:rPr>
        <w:object w:dxaOrig="3420" w:dyaOrig="720" w14:anchorId="1546D4E3">
          <v:shape id="_x0000_i1078" type="#_x0000_t75" style="width:171pt;height:36pt;mso-position-horizontal-relative:page;mso-position-vertical-relative:page" o:ole="">
            <v:imagedata r:id="rId116" o:title=""/>
          </v:shape>
          <o:OLEObject Type="Embed" ProgID="Equation.DSMT4" ShapeID="_x0000_i1078" DrawAspect="Content" ObjectID="_1576342633" r:id="rId117"/>
        </w:object>
      </w:r>
      <w:r>
        <w:rPr>
          <w:rFonts w:ascii="宋体" w:hAnsi="宋体" w:hint="eastAsia"/>
          <w:szCs w:val="21"/>
        </w:rPr>
        <w:t>.</w:t>
      </w:r>
    </w:p>
    <w:p w14:paraId="789C3D71" w14:textId="77777777" w:rsidR="00A6065C" w:rsidRDefault="00A6065C" w:rsidP="00A6065C">
      <w:pPr>
        <w:spacing w:line="0" w:lineRule="atLeast"/>
        <w:ind w:firstLineChars="200" w:firstLine="420"/>
        <w:rPr>
          <w:rFonts w:ascii="宋体" w:hAnsi="宋体" w:hint="eastAsia"/>
          <w:szCs w:val="21"/>
        </w:rPr>
      </w:pPr>
      <w:r>
        <w:rPr>
          <w:rFonts w:ascii="宋体" w:hAnsi="宋体" w:hint="eastAsia"/>
          <w:szCs w:val="21"/>
        </w:rPr>
        <w:t>经过变量代换后,式(</w:t>
      </w:r>
      <w:r w:rsidR="006446F8">
        <w:rPr>
          <w:rFonts w:ascii="宋体" w:hAnsi="宋体" w:hint="eastAsia"/>
          <w:szCs w:val="21"/>
        </w:rPr>
        <w:t>4</w:t>
      </w:r>
      <w:r>
        <w:rPr>
          <w:rFonts w:ascii="宋体" w:hAnsi="宋体" w:hint="eastAsia"/>
          <w:szCs w:val="21"/>
        </w:rPr>
        <w:t>)可转化为0阶变型的Bessel方程,其通解</w:t>
      </w:r>
      <w:r>
        <w:rPr>
          <w:rFonts w:ascii="宋体" w:hAnsi="宋体" w:cs="宋体" w:hint="eastAsia"/>
          <w:kern w:val="0"/>
          <w:szCs w:val="21"/>
          <w:vertAlign w:val="superscript"/>
        </w:rPr>
        <w:t>[7]</w:t>
      </w:r>
      <w:r>
        <w:rPr>
          <w:rFonts w:ascii="宋体" w:hAnsi="宋体" w:hint="eastAsia"/>
          <w:szCs w:val="21"/>
        </w:rPr>
        <w:t>为</w:t>
      </w:r>
    </w:p>
    <w:p w14:paraId="1CEE0EBD" w14:textId="77777777" w:rsidR="00A6065C" w:rsidRDefault="00A6065C" w:rsidP="00A6065C">
      <w:pPr>
        <w:spacing w:line="0" w:lineRule="atLeast"/>
        <w:ind w:leftChars="-35" w:left="1250" w:hangingChars="630" w:hanging="1323"/>
        <w:jc w:val="left"/>
        <w:rPr>
          <w:rFonts w:ascii="宋体" w:hAnsi="宋体" w:hint="eastAsia"/>
          <w:szCs w:val="21"/>
        </w:rPr>
      </w:pPr>
      <w:r>
        <w:rPr>
          <w:rFonts w:ascii="宋体" w:hAnsi="宋体" w:hint="eastAsia"/>
          <w:szCs w:val="21"/>
        </w:rPr>
        <w:t xml:space="preserve">             </w:t>
      </w:r>
      <w:r>
        <w:rPr>
          <w:rFonts w:ascii="宋体" w:hAnsi="宋体"/>
          <w:position w:val="-14"/>
          <w:szCs w:val="21"/>
        </w:rPr>
        <w:object w:dxaOrig="4396" w:dyaOrig="420" w14:anchorId="5961D617">
          <v:shape id="_x0000_i1079" type="#_x0000_t75" style="width:220.2pt;height:21pt;mso-position-horizontal-relative:page;mso-position-vertical-relative:page" o:ole="">
            <v:imagedata r:id="rId118" o:title=""/>
          </v:shape>
          <o:OLEObject Type="Embed" ProgID="Equation.DSMT4" ShapeID="_x0000_i1079" DrawAspect="Content" ObjectID="_1576342634" r:id="rId119"/>
        </w:object>
      </w:r>
      <w:r>
        <w:rPr>
          <w:rFonts w:ascii="宋体" w:hAnsi="宋体" w:hint="eastAsia"/>
          <w:szCs w:val="21"/>
        </w:rPr>
        <w:t>,                    (</w:t>
      </w:r>
      <w:r w:rsidR="006446F8">
        <w:rPr>
          <w:rFonts w:ascii="宋体" w:hAnsi="宋体" w:hint="eastAsia"/>
          <w:szCs w:val="21"/>
        </w:rPr>
        <w:t>5</w:t>
      </w:r>
      <w:r>
        <w:rPr>
          <w:rFonts w:ascii="宋体" w:hAnsi="宋体" w:hint="eastAsia"/>
          <w:szCs w:val="21"/>
        </w:rPr>
        <w:t>)</w:t>
      </w:r>
    </w:p>
    <w:p w14:paraId="73B837B5" w14:textId="77777777" w:rsidR="00A6065C" w:rsidRDefault="00A6065C" w:rsidP="00A6065C">
      <w:pPr>
        <w:spacing w:line="0" w:lineRule="atLeast"/>
        <w:ind w:leftChars="515" w:left="1249" w:hangingChars="80" w:hanging="168"/>
        <w:jc w:val="left"/>
        <w:rPr>
          <w:rFonts w:ascii="宋体" w:hAnsi="宋体" w:hint="eastAsia"/>
          <w:szCs w:val="21"/>
        </w:rPr>
      </w:pPr>
      <w:r>
        <w:rPr>
          <w:rFonts w:ascii="宋体" w:hAnsi="宋体"/>
          <w:position w:val="-30"/>
          <w:szCs w:val="21"/>
        </w:rPr>
        <w:object w:dxaOrig="6160" w:dyaOrig="680" w14:anchorId="195F1117">
          <v:shape id="_x0000_i1080" type="#_x0000_t75" style="width:307.8pt;height:34.2pt;mso-position-horizontal-relative:page;mso-position-vertical-relative:page" o:ole="">
            <v:imagedata r:id="rId120" o:title=""/>
          </v:shape>
          <o:OLEObject Type="Embed" ProgID="Equation.DSMT4" ShapeID="_x0000_i1080" DrawAspect="Content" ObjectID="_1576342635" r:id="rId121"/>
        </w:object>
      </w:r>
      <w:r>
        <w:rPr>
          <w:rFonts w:ascii="宋体" w:hAnsi="宋体" w:hint="eastAsia"/>
          <w:szCs w:val="21"/>
        </w:rPr>
        <w:t>,     (</w:t>
      </w:r>
      <w:r w:rsidR="006446F8">
        <w:rPr>
          <w:rFonts w:ascii="宋体" w:hAnsi="宋体" w:hint="eastAsia"/>
          <w:szCs w:val="21"/>
        </w:rPr>
        <w:t>6</w:t>
      </w:r>
      <w:r>
        <w:rPr>
          <w:rFonts w:ascii="宋体" w:hAnsi="宋体" w:hint="eastAsia"/>
          <w:szCs w:val="21"/>
        </w:rPr>
        <w:t>)</w:t>
      </w:r>
    </w:p>
    <w:p w14:paraId="7D3E0CCB" w14:textId="77777777" w:rsidR="00A6065C" w:rsidRDefault="00A6065C" w:rsidP="00A6065C">
      <w:pPr>
        <w:spacing w:line="0" w:lineRule="atLeast"/>
        <w:rPr>
          <w:rFonts w:ascii="宋体" w:hAnsi="宋体" w:hint="eastAsia"/>
          <w:szCs w:val="21"/>
        </w:rPr>
      </w:pPr>
      <w:r>
        <w:rPr>
          <w:rFonts w:ascii="宋体" w:hAnsi="宋体" w:hint="eastAsia"/>
          <w:szCs w:val="21"/>
        </w:rPr>
        <w:t>式中</w:t>
      </w:r>
      <w:r>
        <w:rPr>
          <w:rFonts w:ascii="宋体" w:hAnsi="宋体"/>
          <w:position w:val="-12"/>
          <w:szCs w:val="21"/>
        </w:rPr>
        <w:object w:dxaOrig="560" w:dyaOrig="360" w14:anchorId="6F1F65EF">
          <v:shape id="_x0000_i1081" type="#_x0000_t75" style="width:28.2pt;height:18pt;mso-position-horizontal-relative:page;mso-position-vertical-relative:page" o:ole="">
            <v:imagedata r:id="rId122" o:title=""/>
          </v:shape>
          <o:OLEObject Type="Embed" ProgID="Equation.DSMT4" ShapeID="_x0000_i1081" DrawAspect="Content" ObjectID="_1576342636" r:id="rId123"/>
        </w:object>
      </w:r>
      <w:r>
        <w:rPr>
          <w:rFonts w:ascii="宋体" w:hAnsi="宋体" w:hint="eastAsia"/>
          <w:szCs w:val="21"/>
        </w:rPr>
        <w:t>均为待定常数. 由内边界和外边界条件确定,可得式(</w:t>
      </w:r>
      <w:r w:rsidR="006446F8">
        <w:rPr>
          <w:rFonts w:ascii="宋体" w:hAnsi="宋体" w:hint="eastAsia"/>
          <w:szCs w:val="21"/>
        </w:rPr>
        <w:t>5</w:t>
      </w:r>
      <w:r>
        <w:rPr>
          <w:rFonts w:ascii="宋体" w:hAnsi="宋体" w:hint="eastAsia"/>
          <w:szCs w:val="21"/>
        </w:rPr>
        <w:t>)和式(</w:t>
      </w:r>
      <w:r w:rsidR="006446F8">
        <w:rPr>
          <w:rFonts w:ascii="宋体" w:hAnsi="宋体" w:hint="eastAsia"/>
          <w:szCs w:val="21"/>
        </w:rPr>
        <w:t>6</w:t>
      </w:r>
      <w:r>
        <w:rPr>
          <w:rFonts w:ascii="宋体" w:hAnsi="宋体" w:hint="eastAsia"/>
          <w:szCs w:val="21"/>
        </w:rPr>
        <w:t>)在不同的外边界条件下的</w:t>
      </w:r>
      <w:r>
        <w:rPr>
          <w:rFonts w:ascii="宋体" w:hAnsi="宋体" w:hint="eastAsia"/>
          <w:color w:val="000000"/>
          <w:szCs w:val="21"/>
        </w:rPr>
        <w:t>具有统一结构的表达式</w:t>
      </w:r>
    </w:p>
    <w:p w14:paraId="507DB344" w14:textId="77777777" w:rsidR="00A6065C" w:rsidRDefault="006446F8" w:rsidP="00A6065C">
      <w:pPr>
        <w:spacing w:line="0" w:lineRule="atLeast"/>
        <w:jc w:val="center"/>
        <w:rPr>
          <w:rFonts w:ascii="宋体" w:hAnsi="宋体"/>
          <w:szCs w:val="21"/>
        </w:rPr>
      </w:pPr>
      <w:r>
        <w:rPr>
          <w:rFonts w:ascii="宋体" w:hAnsi="宋体" w:hint="eastAsia"/>
          <w:szCs w:val="21"/>
        </w:rPr>
        <w:t xml:space="preserve">  </w:t>
      </w:r>
      <w:r w:rsidR="00A6065C">
        <w:rPr>
          <w:rFonts w:ascii="宋体" w:hAnsi="宋体" w:hint="eastAsia"/>
          <w:szCs w:val="21"/>
        </w:rPr>
        <w:t xml:space="preserve">  </w:t>
      </w:r>
      <w:r w:rsidR="00A6065C">
        <w:rPr>
          <w:rFonts w:ascii="宋体" w:hAnsi="宋体"/>
          <w:position w:val="-62"/>
          <w:szCs w:val="21"/>
        </w:rPr>
        <w:object w:dxaOrig="4080" w:dyaOrig="1040" w14:anchorId="22968613">
          <v:shape id="_x0000_i1082" type="#_x0000_t75" style="width:204pt;height:52.2pt;mso-position-horizontal-relative:page;mso-position-vertical-relative:page" o:ole="">
            <v:imagedata r:id="rId124" o:title=""/>
          </v:shape>
          <o:OLEObject Type="Embed" ProgID="Equation.DSMT4" ShapeID="_x0000_i1082" DrawAspect="Content" ObjectID="_1576342637" r:id="rId125"/>
        </w:object>
      </w:r>
      <w:r w:rsidR="00A6065C">
        <w:rPr>
          <w:rFonts w:ascii="宋体" w:hAnsi="宋体" w:hint="eastAsia"/>
          <w:szCs w:val="21"/>
        </w:rPr>
        <w:t xml:space="preserve">  </w:t>
      </w:r>
      <w:r w:rsidR="00A6065C">
        <w:rPr>
          <w:rFonts w:ascii="宋体" w:hAnsi="宋体"/>
          <w:position w:val="-10"/>
          <w:szCs w:val="21"/>
        </w:rPr>
        <w:object w:dxaOrig="1420" w:dyaOrig="320" w14:anchorId="03A2514F">
          <v:shape id="_x0000_i1083" type="#_x0000_t75" style="width:70.8pt;height:16.2pt;mso-position-horizontal-relative:page;mso-position-vertical-relative:page" o:ole="">
            <v:imagedata r:id="rId126" o:title=""/>
          </v:shape>
          <o:OLEObject Type="Embed" ProgID="Equation.DSMT4" ShapeID="_x0000_i1083" DrawAspect="Content" ObjectID="_1576342638" r:id="rId127"/>
        </w:object>
      </w:r>
      <w:r w:rsidR="00A6065C">
        <w:rPr>
          <w:rFonts w:ascii="宋体" w:hAnsi="宋体" w:hint="eastAsia"/>
          <w:szCs w:val="21"/>
        </w:rPr>
        <w:t>,</w:t>
      </w:r>
    </w:p>
    <w:p w14:paraId="01532AB9" w14:textId="77777777" w:rsidR="00A6065C" w:rsidRDefault="00A6065C" w:rsidP="00A6065C">
      <w:pPr>
        <w:spacing w:line="0" w:lineRule="atLeast"/>
        <w:ind w:firstLineChars="50" w:firstLine="105"/>
        <w:jc w:val="left"/>
        <w:rPr>
          <w:rFonts w:ascii="宋体" w:hAnsi="宋体" w:hint="eastAsia"/>
          <w:szCs w:val="21"/>
        </w:rPr>
      </w:pPr>
      <w:r>
        <w:rPr>
          <w:rFonts w:ascii="宋体" w:hAnsi="宋体"/>
          <w:position w:val="-62"/>
          <w:szCs w:val="21"/>
        </w:rPr>
        <w:object w:dxaOrig="5720" w:dyaOrig="1040" w14:anchorId="05160557">
          <v:shape id="_x0000_i1084" type="#_x0000_t75" style="width:286.2pt;height:52.2pt;mso-position-horizontal-relative:page;mso-position-vertical-relative:page" o:ole="">
            <v:imagedata r:id="rId128" o:title=""/>
          </v:shape>
          <o:OLEObject Type="Embed" ProgID="Equation.DSMT4" ShapeID="_x0000_i1084" DrawAspect="Content" ObjectID="_1576342639" r:id="rId129"/>
        </w:object>
      </w:r>
      <w:r>
        <w:rPr>
          <w:rFonts w:ascii="宋体" w:hAnsi="宋体" w:hint="eastAsia"/>
          <w:szCs w:val="21"/>
        </w:rPr>
        <w:t xml:space="preserve">  </w:t>
      </w:r>
      <w:r>
        <w:rPr>
          <w:rFonts w:ascii="宋体" w:hAnsi="宋体"/>
          <w:position w:val="-10"/>
          <w:szCs w:val="21"/>
        </w:rPr>
        <w:object w:dxaOrig="1420" w:dyaOrig="320" w14:anchorId="38D79294">
          <v:shape id="_x0000_i1085" type="#_x0000_t75" style="width:70.8pt;height:16.2pt;mso-position-horizontal-relative:page;mso-position-vertical-relative:page" o:ole="">
            <v:imagedata r:id="rId130" o:title=""/>
          </v:shape>
          <o:OLEObject Type="Embed" ProgID="Equation.DSMT4" ShapeID="_x0000_i1085" DrawAspect="Content" ObjectID="_1576342640" r:id="rId131"/>
        </w:object>
      </w:r>
      <w:r>
        <w:rPr>
          <w:rFonts w:ascii="宋体" w:hAnsi="宋体" w:hint="eastAsia"/>
          <w:szCs w:val="21"/>
        </w:rPr>
        <w:t>.</w:t>
      </w:r>
    </w:p>
    <w:p w14:paraId="6E9AA7B6" w14:textId="77777777" w:rsidR="00A6065C" w:rsidRDefault="00A6065C" w:rsidP="00A6065C">
      <w:pPr>
        <w:spacing w:line="0" w:lineRule="atLeast"/>
        <w:rPr>
          <w:rFonts w:ascii="宋体" w:hAnsi="宋体" w:hint="eastAsia"/>
          <w:szCs w:val="21"/>
        </w:rPr>
      </w:pPr>
      <w:r>
        <w:rPr>
          <w:rFonts w:ascii="宋体" w:hAnsi="宋体" w:hint="eastAsia"/>
          <w:szCs w:val="21"/>
        </w:rPr>
        <w:t>由式(3)可得无因次井底压力的Laplace空间解为</w:t>
      </w:r>
    </w:p>
    <w:p w14:paraId="3E20ED46" w14:textId="77777777" w:rsidR="00A6065C" w:rsidRDefault="00A6065C" w:rsidP="00A6065C">
      <w:pPr>
        <w:spacing w:line="0" w:lineRule="atLeast"/>
        <w:ind w:firstLineChars="900" w:firstLine="1890"/>
        <w:jc w:val="left"/>
        <w:rPr>
          <w:rFonts w:ascii="宋体" w:hAnsi="宋体" w:hint="eastAsia"/>
          <w:szCs w:val="21"/>
        </w:rPr>
      </w:pPr>
      <w:r>
        <w:rPr>
          <w:rFonts w:ascii="宋体" w:hAnsi="宋体"/>
          <w:position w:val="-62"/>
          <w:szCs w:val="21"/>
        </w:rPr>
        <w:object w:dxaOrig="2760" w:dyaOrig="1000" w14:anchorId="411F058B">
          <v:shape id="_x0000_i1086" type="#_x0000_t75" style="width:138pt;height:49.8pt;mso-position-horizontal-relative:page;mso-position-vertical-relative:page" o:ole="">
            <v:imagedata r:id="rId132" o:title=""/>
          </v:shape>
          <o:OLEObject Type="Embed" ProgID="Equation.DSMT4" ShapeID="_x0000_i1086" DrawAspect="Content" ObjectID="_1576342641" r:id="rId133"/>
        </w:object>
      </w:r>
      <w:r>
        <w:rPr>
          <w:rFonts w:ascii="宋体" w:hAnsi="宋体" w:hint="eastAsia"/>
          <w:szCs w:val="21"/>
        </w:rPr>
        <w:t xml:space="preserve">  </w:t>
      </w:r>
      <w:r>
        <w:rPr>
          <w:rFonts w:ascii="宋体" w:hAnsi="宋体"/>
          <w:position w:val="-10"/>
          <w:szCs w:val="21"/>
        </w:rPr>
        <w:object w:dxaOrig="1420" w:dyaOrig="320" w14:anchorId="5E246DCD">
          <v:shape id="_x0000_i1087" type="#_x0000_t75" style="width:70.8pt;height:16.2pt;mso-position-horizontal-relative:page;mso-position-vertical-relative:page" o:ole="">
            <v:imagedata r:id="rId134" o:title=""/>
          </v:shape>
          <o:OLEObject Type="Embed" ProgID="Equation.DSMT4" ShapeID="_x0000_i1087" DrawAspect="Content" ObjectID="_1576342642" r:id="rId135"/>
        </w:object>
      </w:r>
    </w:p>
    <w:p w14:paraId="103B7B10" w14:textId="77777777" w:rsidR="00A6065C" w:rsidRDefault="00A6065C" w:rsidP="00A6065C">
      <w:pPr>
        <w:spacing w:line="0" w:lineRule="atLeast"/>
        <w:rPr>
          <w:rFonts w:ascii="宋体" w:hAnsi="宋体" w:hint="eastAsia"/>
          <w:szCs w:val="21"/>
        </w:rPr>
      </w:pPr>
      <w:r>
        <w:rPr>
          <w:rFonts w:ascii="宋体" w:hAnsi="宋体" w:hint="eastAsia"/>
          <w:szCs w:val="21"/>
        </w:rPr>
        <w:t>其中核函数的定义如下</w:t>
      </w:r>
    </w:p>
    <w:p w14:paraId="54ECC61D" w14:textId="77777777" w:rsidR="00A6065C" w:rsidRDefault="00A6065C" w:rsidP="00A6065C">
      <w:pPr>
        <w:spacing w:line="0" w:lineRule="atLeast"/>
        <w:rPr>
          <w:rFonts w:ascii="宋体" w:hAnsi="宋体" w:hint="eastAsia"/>
          <w:szCs w:val="21"/>
        </w:rPr>
      </w:pPr>
      <w:r>
        <w:rPr>
          <w:rFonts w:ascii="宋体" w:hAnsi="宋体"/>
          <w:position w:val="-170"/>
          <w:szCs w:val="21"/>
        </w:rPr>
        <w:object w:dxaOrig="8100" w:dyaOrig="3519" w14:anchorId="3695362D">
          <v:shape id="_x0000_i1088" type="#_x0000_t75" style="width:405pt;height:175.8pt;mso-position-horizontal-relative:page;mso-position-vertical-relative:page" o:ole="">
            <v:imagedata r:id="rId136" o:title=""/>
          </v:shape>
          <o:OLEObject Type="Embed" ProgID="Equation.DSMT4" ShapeID="_x0000_i1088" DrawAspect="Content" ObjectID="_1576342643" r:id="rId137"/>
        </w:object>
      </w:r>
    </w:p>
    <w:p w14:paraId="1A79344F" w14:textId="77777777" w:rsidR="00A6065C" w:rsidRDefault="00A6065C" w:rsidP="00A6065C">
      <w:pPr>
        <w:spacing w:line="0" w:lineRule="atLeast"/>
        <w:rPr>
          <w:rFonts w:ascii="宋体" w:hAnsi="宋体" w:hint="eastAsia"/>
          <w:szCs w:val="21"/>
        </w:rPr>
      </w:pPr>
      <w:r>
        <w:rPr>
          <w:rFonts w:ascii="宋体" w:hAnsi="宋体" w:hint="eastAsia"/>
          <w:szCs w:val="21"/>
        </w:rPr>
        <w:t>其中</w:t>
      </w:r>
      <w:r>
        <w:rPr>
          <w:rFonts w:ascii="宋体" w:hAnsi="宋体" w:hint="eastAsia"/>
          <w:color w:val="000000"/>
          <w:position w:val="-14"/>
          <w:szCs w:val="21"/>
        </w:rPr>
        <w:object w:dxaOrig="5580" w:dyaOrig="440" w14:anchorId="154C3AFC">
          <v:shape id="_x0000_i1089" type="#_x0000_t75" style="width:279pt;height:21.6pt;mso-position-horizontal-relative:page;mso-position-vertical-relative:page" o:ole="">
            <v:imagedata r:id="rId138" o:title=""/>
          </v:shape>
          <o:OLEObject Type="Embed" ProgID="Equation.DSMT4" ShapeID="_x0000_i1089" DrawAspect="Content" ObjectID="_1576342644" r:id="rId139"/>
        </w:object>
      </w:r>
      <w:r>
        <w:rPr>
          <w:rFonts w:ascii="宋体" w:hAnsi="宋体" w:hint="eastAsia"/>
          <w:color w:val="000000"/>
          <w:szCs w:val="21"/>
        </w:rPr>
        <w:t>.</w:t>
      </w:r>
    </w:p>
    <w:p w14:paraId="36D87226" w14:textId="77777777" w:rsidR="00A6065C" w:rsidRDefault="00A6065C" w:rsidP="00A6065C">
      <w:pPr>
        <w:autoSpaceDE w:val="0"/>
        <w:autoSpaceDN w:val="0"/>
        <w:adjustRightInd w:val="0"/>
        <w:spacing w:line="0" w:lineRule="atLeast"/>
        <w:ind w:firstLineChars="200" w:firstLine="420"/>
        <w:jc w:val="left"/>
        <w:rPr>
          <w:rFonts w:ascii="宋体" w:hAnsi="宋体" w:hint="eastAsia"/>
          <w:szCs w:val="21"/>
        </w:rPr>
      </w:pPr>
      <w:r>
        <w:rPr>
          <w:rFonts w:ascii="宋体" w:hAnsi="宋体" w:hint="eastAsia"/>
          <w:szCs w:val="21"/>
        </w:rPr>
        <w:t>特别地,可得到如下结论：</w:t>
      </w:r>
    </w:p>
    <w:p w14:paraId="289FDF2B" w14:textId="77777777" w:rsidR="00A6065C" w:rsidRDefault="00A6065C" w:rsidP="00A6065C">
      <w:pPr>
        <w:autoSpaceDE w:val="0"/>
        <w:autoSpaceDN w:val="0"/>
        <w:adjustRightInd w:val="0"/>
        <w:spacing w:line="0" w:lineRule="atLeast"/>
        <w:ind w:firstLineChars="200" w:firstLine="420"/>
        <w:jc w:val="left"/>
        <w:rPr>
          <w:rFonts w:ascii="宋体" w:hAnsi="宋体" w:hint="eastAsia"/>
          <w:szCs w:val="21"/>
        </w:rPr>
      </w:pPr>
      <w:r>
        <w:rPr>
          <w:rFonts w:ascii="宋体" w:hAnsi="宋体" w:hint="eastAsia"/>
          <w:szCs w:val="21"/>
        </w:rPr>
        <w:t>当</w:t>
      </w:r>
      <w:r>
        <w:rPr>
          <w:rFonts w:ascii="宋体" w:hAnsi="宋体"/>
          <w:position w:val="-18"/>
          <w:szCs w:val="21"/>
        </w:rPr>
        <w:object w:dxaOrig="1020" w:dyaOrig="480" w14:anchorId="287F98D6">
          <v:shape id="_x0000_i1090" type="#_x0000_t75" style="width:51pt;height:24pt;mso-position-horizontal-relative:page;mso-position-vertical-relative:page" o:ole="">
            <v:imagedata r:id="rId140" o:title=""/>
          </v:shape>
          <o:OLEObject Type="Embed" ProgID="Equation.DSMT4" ShapeID="_x0000_i1090" DrawAspect="Content" ObjectID="_1576342645" r:id="rId141"/>
        </w:object>
      </w:r>
      <w:r>
        <w:rPr>
          <w:rFonts w:ascii="宋体" w:hAnsi="宋体" w:hint="eastAsia"/>
          <w:szCs w:val="21"/>
        </w:rPr>
        <w:t>时,即为常流率的情形;当不考虑井筒储集,则</w:t>
      </w:r>
      <w:r>
        <w:rPr>
          <w:rFonts w:ascii="宋体" w:hAnsi="宋体"/>
          <w:position w:val="-12"/>
          <w:szCs w:val="21"/>
        </w:rPr>
        <w:object w:dxaOrig="720" w:dyaOrig="360" w14:anchorId="42170190">
          <v:shape id="_x0000_i1091" type="#_x0000_t75" style="width:36pt;height:18pt;mso-position-horizontal-relative:page;mso-position-vertical-relative:page" o:ole="">
            <v:imagedata r:id="rId142" o:title=""/>
          </v:shape>
          <o:OLEObject Type="Embed" ProgID="Equation.DSMT4" ShapeID="_x0000_i1091" DrawAspect="Content" ObjectID="_1576342646" r:id="rId143"/>
        </w:object>
      </w:r>
      <w:r>
        <w:rPr>
          <w:rFonts w:ascii="宋体" w:hAnsi="宋体" w:hint="eastAsia"/>
          <w:szCs w:val="21"/>
        </w:rPr>
        <w:t>;当不引入有效井径,则</w:t>
      </w:r>
      <w:r>
        <w:rPr>
          <w:rFonts w:ascii="宋体" w:hAnsi="宋体"/>
          <w:position w:val="-6"/>
          <w:szCs w:val="21"/>
        </w:rPr>
        <w:object w:dxaOrig="579" w:dyaOrig="280" w14:anchorId="07A3D785">
          <v:shape id="_x0000_i1092" type="#_x0000_t75" style="width:28.8pt;height:13.8pt;mso-position-horizontal-relative:page;mso-position-vertical-relative:page" o:ole="">
            <v:imagedata r:id="rId144" o:title=""/>
          </v:shape>
          <o:OLEObject Type="Embed" ProgID="Equation.DSMT4" ShapeID="_x0000_i1092" DrawAspect="Content" ObjectID="_1576342647" r:id="rId145"/>
        </w:object>
      </w:r>
      <w:r>
        <w:rPr>
          <w:rFonts w:ascii="宋体" w:hAnsi="宋体" w:hint="eastAsia"/>
          <w:szCs w:val="21"/>
        </w:rPr>
        <w:t>,即</w:t>
      </w:r>
      <w:r>
        <w:rPr>
          <w:rFonts w:ascii="宋体" w:hAnsi="宋体"/>
          <w:position w:val="-12"/>
          <w:szCs w:val="21"/>
        </w:rPr>
        <w:object w:dxaOrig="740" w:dyaOrig="360" w14:anchorId="338FB381">
          <v:shape id="_x0000_i1093" type="#_x0000_t75" style="width:37.2pt;height:18pt;mso-position-horizontal-relative:page;mso-position-vertical-relative:page" o:ole="">
            <v:imagedata r:id="rId146" o:title=""/>
          </v:shape>
          <o:OLEObject Type="Embed" ProgID="Equation.DSMT4" ShapeID="_x0000_i1093" DrawAspect="Content" ObjectID="_1576342648" r:id="rId147"/>
        </w:object>
      </w:r>
      <w:r>
        <w:rPr>
          <w:rFonts w:ascii="宋体" w:hAnsi="宋体" w:hint="eastAsia"/>
          <w:szCs w:val="21"/>
        </w:rPr>
        <w:t>;当</w:t>
      </w:r>
      <w:r>
        <w:rPr>
          <w:rFonts w:ascii="宋体" w:hAnsi="宋体"/>
          <w:position w:val="-14"/>
          <w:szCs w:val="21"/>
        </w:rPr>
        <w:object w:dxaOrig="640" w:dyaOrig="380" w14:anchorId="2AE61975">
          <v:shape id="_x0000_i1094" type="#_x0000_t75" style="width:31.8pt;height:19.2pt;mso-position-horizontal-relative:page;mso-position-vertical-relative:page" o:ole="">
            <v:imagedata r:id="rId148" o:title=""/>
          </v:shape>
          <o:OLEObject Type="Embed" ProgID="Equation.DSMT4" ShapeID="_x0000_i1094" DrawAspect="Content" ObjectID="_1576342649" r:id="rId149"/>
        </w:object>
      </w:r>
      <w:r>
        <w:rPr>
          <w:rFonts w:ascii="宋体" w:hAnsi="宋体" w:hint="eastAsia"/>
          <w:szCs w:val="21"/>
        </w:rPr>
        <w:t>,</w:t>
      </w:r>
      <w:r>
        <w:rPr>
          <w:rFonts w:ascii="宋体" w:hAnsi="宋体"/>
          <w:position w:val="-12"/>
          <w:szCs w:val="21"/>
        </w:rPr>
        <w:object w:dxaOrig="680" w:dyaOrig="360" w14:anchorId="586B5CD1">
          <v:shape id="_x0000_i1095" type="#_x0000_t75" style="width:34.2pt;height:18pt;mso-position-horizontal-relative:page;mso-position-vertical-relative:page" o:ole="">
            <v:imagedata r:id="rId150" o:title=""/>
          </v:shape>
          <o:OLEObject Type="Embed" ProgID="Equation.DSMT4" ShapeID="_x0000_i1095" DrawAspect="Content" ObjectID="_1576342650" r:id="rId151"/>
        </w:object>
      </w:r>
      <w:r>
        <w:rPr>
          <w:rFonts w:ascii="宋体" w:hAnsi="宋体" w:hint="eastAsia"/>
          <w:szCs w:val="21"/>
        </w:rPr>
        <w:t>时,为双孔介质油藏引入有效井径,考虑井筒储集时的情形。</w:t>
      </w:r>
    </w:p>
    <w:p w14:paraId="1841336A" w14:textId="77777777" w:rsidR="00A6065C" w:rsidRDefault="00A6065C" w:rsidP="00A6065C">
      <w:pPr>
        <w:autoSpaceDE w:val="0"/>
        <w:autoSpaceDN w:val="0"/>
        <w:adjustRightInd w:val="0"/>
        <w:spacing w:line="0" w:lineRule="atLeast"/>
        <w:ind w:firstLineChars="200" w:firstLine="420"/>
        <w:jc w:val="left"/>
        <w:rPr>
          <w:rFonts w:hint="eastAsia"/>
        </w:rPr>
      </w:pPr>
    </w:p>
    <w:p w14:paraId="185E253A" w14:textId="77777777" w:rsidR="00A6065C" w:rsidRDefault="00A6065C" w:rsidP="000C4D1C">
      <w:pPr>
        <w:rPr>
          <w:rFonts w:ascii="黑体" w:eastAsia="黑体" w:hint="eastAsia"/>
          <w:sz w:val="24"/>
        </w:rPr>
      </w:pPr>
      <w:r>
        <w:rPr>
          <w:rFonts w:ascii="黑体" w:eastAsia="黑体" w:hint="eastAsia"/>
          <w:sz w:val="24"/>
        </w:rPr>
        <w:t>4  结论与认识</w:t>
      </w:r>
    </w:p>
    <w:p w14:paraId="6EC6F2FE" w14:textId="77777777" w:rsidR="00A6065C" w:rsidRDefault="00A6065C" w:rsidP="00A6065C">
      <w:pPr>
        <w:autoSpaceDE w:val="0"/>
        <w:autoSpaceDN w:val="0"/>
        <w:adjustRightInd w:val="0"/>
        <w:ind w:firstLineChars="200" w:firstLine="420"/>
        <w:jc w:val="left"/>
        <w:rPr>
          <w:rFonts w:hint="eastAsia"/>
        </w:rPr>
      </w:pPr>
    </w:p>
    <w:p w14:paraId="6164DAB4" w14:textId="77777777" w:rsidR="00A6065C" w:rsidRPr="00D724F3" w:rsidRDefault="00A6065C" w:rsidP="00A6065C">
      <w:pPr>
        <w:autoSpaceDE w:val="0"/>
        <w:autoSpaceDN w:val="0"/>
        <w:adjustRightInd w:val="0"/>
        <w:ind w:firstLineChars="200" w:firstLine="420"/>
        <w:jc w:val="left"/>
        <w:rPr>
          <w:rFonts w:ascii="宋体" w:hAnsi="宋体" w:hint="eastAsia"/>
          <w:szCs w:val="21"/>
        </w:rPr>
      </w:pPr>
      <w:r w:rsidRPr="00D724F3">
        <w:rPr>
          <w:rFonts w:ascii="宋体" w:hAnsi="宋体" w:hint="eastAsia"/>
          <w:szCs w:val="21"/>
        </w:rPr>
        <w:t>(ⅰ) 本文首次建立了考虑井筒储集和有效井径的渗流数学模型,利用Laplace变换法</w:t>
      </w:r>
      <w:r w:rsidRPr="00D724F3">
        <w:rPr>
          <w:rFonts w:ascii="宋体" w:hAnsi="宋体" w:cs="宋体" w:hint="eastAsia"/>
          <w:kern w:val="0"/>
          <w:szCs w:val="21"/>
          <w:vertAlign w:val="superscript"/>
        </w:rPr>
        <w:t>[3,6]</w:t>
      </w:r>
      <w:r w:rsidRPr="00D724F3">
        <w:rPr>
          <w:rFonts w:ascii="宋体" w:hAnsi="宋体" w:hint="eastAsia"/>
          <w:szCs w:val="21"/>
        </w:rPr>
        <w:t>求得了外边界无穷大、封闭、定压时的Laplace空间解,根据本文第二作者提出的相似结构理论</w:t>
      </w:r>
      <w:r w:rsidRPr="00D724F3">
        <w:rPr>
          <w:rFonts w:ascii="宋体" w:hAnsi="宋体" w:cs="宋体" w:hint="eastAsia"/>
          <w:kern w:val="0"/>
          <w:szCs w:val="21"/>
          <w:vertAlign w:val="superscript"/>
        </w:rPr>
        <w:t>[8-10]</w:t>
      </w:r>
      <w:r w:rsidRPr="00D724F3">
        <w:rPr>
          <w:rFonts w:ascii="宋体" w:hAnsi="宋体" w:hint="eastAsia"/>
          <w:szCs w:val="21"/>
        </w:rPr>
        <w:t>,发现随着外边界条件的变化,只需要改变相似核函数</w:t>
      </w:r>
      <w:r w:rsidRPr="00D724F3">
        <w:rPr>
          <w:rFonts w:ascii="宋体" w:hAnsi="宋体"/>
          <w:position w:val="-14"/>
          <w:szCs w:val="21"/>
        </w:rPr>
        <w:object w:dxaOrig="980" w:dyaOrig="380" w14:anchorId="29D4AA6C">
          <v:shape id="_x0000_i1096" type="#_x0000_t75" style="width:49.2pt;height:19.2pt;mso-position-horizontal-relative:page;mso-position-vertical-relative:page" o:ole="">
            <v:imagedata r:id="rId152" o:title=""/>
          </v:shape>
          <o:OLEObject Type="Embed" ProgID="Equation.DSMT4" ShapeID="_x0000_i1096" DrawAspect="Content" ObjectID="_1576342651" r:id="rId153"/>
        </w:object>
      </w:r>
      <w:r w:rsidRPr="00D724F3">
        <w:rPr>
          <w:rFonts w:ascii="宋体" w:hAnsi="宋体" w:hint="eastAsia"/>
          <w:szCs w:val="21"/>
        </w:rPr>
        <w:t>就能很容易的求解出具有相似结构的解,与通解的功能相比,更具有优越性。</w:t>
      </w:r>
    </w:p>
    <w:p w14:paraId="752722E6" w14:textId="77777777" w:rsidR="00A6065C" w:rsidRPr="00D724F3" w:rsidRDefault="00A6065C" w:rsidP="00A6065C">
      <w:pPr>
        <w:autoSpaceDE w:val="0"/>
        <w:autoSpaceDN w:val="0"/>
        <w:adjustRightInd w:val="0"/>
        <w:ind w:firstLineChars="200" w:firstLine="420"/>
        <w:jc w:val="left"/>
        <w:rPr>
          <w:rFonts w:ascii="宋体" w:hAnsi="宋体" w:hint="eastAsia"/>
          <w:szCs w:val="21"/>
        </w:rPr>
      </w:pPr>
      <w:r w:rsidRPr="00D724F3">
        <w:rPr>
          <w:rFonts w:ascii="宋体" w:hAnsi="宋体" w:hint="eastAsia"/>
          <w:szCs w:val="21"/>
        </w:rPr>
        <w:t>(ⅱ) 在分析核函数后发现：相似核函数之间也具有相似性,这可以从侧面验证解的正确性,并且从所得的相似结构解,能很容易的分析井筒储存、表皮效应及外边界条件对储层压力和井底压力的影响。</w:t>
      </w:r>
    </w:p>
    <w:p w14:paraId="7972C6E4" w14:textId="77777777" w:rsidR="00A6065C" w:rsidRPr="00D724F3" w:rsidRDefault="00A6065C" w:rsidP="00A6065C">
      <w:pPr>
        <w:autoSpaceDE w:val="0"/>
        <w:autoSpaceDN w:val="0"/>
        <w:adjustRightInd w:val="0"/>
        <w:ind w:firstLineChars="200" w:firstLine="420"/>
        <w:jc w:val="left"/>
        <w:rPr>
          <w:rFonts w:ascii="宋体" w:hAnsi="宋体" w:hint="eastAsia"/>
          <w:szCs w:val="21"/>
        </w:rPr>
      </w:pPr>
      <w:r w:rsidRPr="00D724F3">
        <w:rPr>
          <w:rFonts w:ascii="宋体" w:hAnsi="宋体"/>
          <w:szCs w:val="21"/>
        </w:rPr>
        <w:t>(</w:t>
      </w:r>
      <w:r w:rsidRPr="00D724F3">
        <w:rPr>
          <w:rFonts w:ascii="宋体" w:hAnsi="宋体" w:hint="eastAsia"/>
          <w:szCs w:val="21"/>
        </w:rPr>
        <w:t>ⅲ</w:t>
      </w:r>
      <w:r w:rsidRPr="00D724F3">
        <w:rPr>
          <w:rFonts w:ascii="宋体" w:hAnsi="宋体"/>
          <w:szCs w:val="21"/>
        </w:rPr>
        <w:t>)</w:t>
      </w:r>
      <w:r w:rsidRPr="00D724F3">
        <w:rPr>
          <w:rFonts w:ascii="宋体" w:hAnsi="宋体" w:hint="eastAsia"/>
          <w:szCs w:val="21"/>
        </w:rPr>
        <w:t xml:space="preserve"> 一般情况下,可采用Crump数值反演公式或</w:t>
      </w:r>
      <w:r w:rsidRPr="00D724F3">
        <w:rPr>
          <w:rFonts w:ascii="宋体" w:hAnsi="宋体"/>
          <w:szCs w:val="21"/>
        </w:rPr>
        <w:t>Stehfest</w:t>
      </w:r>
      <w:r w:rsidRPr="00D724F3">
        <w:rPr>
          <w:rFonts w:ascii="宋体" w:hAnsi="宋体" w:hint="eastAsia"/>
          <w:szCs w:val="21"/>
        </w:rPr>
        <w:t>数值反演公式</w:t>
      </w:r>
      <w:r w:rsidRPr="00D724F3">
        <w:rPr>
          <w:rFonts w:ascii="宋体" w:hAnsi="宋体" w:cs="宋体" w:hint="eastAsia"/>
          <w:kern w:val="0"/>
          <w:szCs w:val="21"/>
          <w:vertAlign w:val="superscript"/>
        </w:rPr>
        <w:t>[11]</w:t>
      </w:r>
      <w:r w:rsidRPr="00D724F3">
        <w:rPr>
          <w:rFonts w:ascii="宋体" w:hAnsi="宋体" w:hint="eastAsia"/>
          <w:szCs w:val="21"/>
        </w:rPr>
        <w:t>来求得相应的实空间数值解,并且完全满足试井分析中的应用需要。</w:t>
      </w:r>
    </w:p>
    <w:p w14:paraId="4345040D" w14:textId="77777777" w:rsidR="00A6065C" w:rsidRPr="00D724F3" w:rsidRDefault="00A6065C" w:rsidP="00A6065C">
      <w:pPr>
        <w:autoSpaceDE w:val="0"/>
        <w:autoSpaceDN w:val="0"/>
        <w:adjustRightInd w:val="0"/>
        <w:ind w:firstLineChars="200" w:firstLine="420"/>
        <w:rPr>
          <w:rFonts w:ascii="楷体_GB2312" w:eastAsia="楷体_GB2312" w:hint="eastAsia"/>
          <w:kern w:val="0"/>
          <w:szCs w:val="21"/>
        </w:rPr>
      </w:pPr>
      <w:r w:rsidRPr="00D724F3">
        <w:rPr>
          <w:rFonts w:ascii="楷体_GB2312" w:eastAsia="楷体_GB2312" w:hint="eastAsia"/>
          <w:kern w:val="0"/>
          <w:szCs w:val="21"/>
        </w:rPr>
        <w:t>符号说明:</w:t>
      </w:r>
    </w:p>
    <w:p w14:paraId="49B93DDD" w14:textId="21AB8437" w:rsidR="00A6065C" w:rsidRPr="00D724F3" w:rsidRDefault="00A6065C" w:rsidP="00A6065C">
      <w:pPr>
        <w:autoSpaceDE w:val="0"/>
        <w:autoSpaceDN w:val="0"/>
        <w:adjustRightInd w:val="0"/>
        <w:spacing w:line="0" w:lineRule="atLeast"/>
        <w:ind w:firstLineChars="200" w:firstLine="420"/>
        <w:jc w:val="left"/>
        <w:rPr>
          <w:rFonts w:ascii="宋体" w:hAnsi="宋体" w:hint="eastAsia"/>
          <w:szCs w:val="21"/>
        </w:rPr>
      </w:pPr>
      <w:r w:rsidRPr="00D724F3">
        <w:rPr>
          <w:rFonts w:ascii="宋体" w:hAnsi="宋体"/>
          <w:position w:val="-12"/>
          <w:szCs w:val="21"/>
        </w:rPr>
        <w:object w:dxaOrig="260" w:dyaOrig="360" w14:anchorId="5E9ACBAC">
          <v:shape id="_x0000_i1097" type="#_x0000_t75" style="width:13.2pt;height:18pt;mso-position-horizontal-relative:page;mso-position-vertical-relative:page" o:ole="">
            <v:imagedata r:id="rId154" o:title=""/>
          </v:shape>
          <o:OLEObject Type="Embed" ProgID="Equation.DSMT4" ShapeID="_x0000_i1097" DrawAspect="Content" ObjectID="_1576342652" r:id="rId155"/>
        </w:object>
      </w:r>
      <w:r w:rsidRPr="00D724F3">
        <w:rPr>
          <w:rFonts w:ascii="宋体" w:hAnsi="宋体" w:hint="eastAsia"/>
          <w:szCs w:val="21"/>
        </w:rPr>
        <w:t>一第</w:t>
      </w:r>
      <w:r w:rsidRPr="00D724F3">
        <w:rPr>
          <w:rFonts w:ascii="宋体" w:hAnsi="宋体"/>
          <w:position w:val="-6"/>
          <w:szCs w:val="21"/>
        </w:rPr>
        <w:object w:dxaOrig="140" w:dyaOrig="259" w14:anchorId="73846889">
          <v:shape id="_x0000_i1098" type="#_x0000_t75" style="width:7.2pt;height:13.2pt;mso-position-horizontal-relative:page;mso-position-vertical-relative:page" o:ole="">
            <v:imagedata r:id="rId156" o:title=""/>
          </v:shape>
          <o:OLEObject Type="Embed" ProgID="Equation.DSMT4" ShapeID="_x0000_i1098" DrawAspect="Content" ObjectID="_1576342653" r:id="rId157"/>
        </w:object>
      </w:r>
      <w:r w:rsidRPr="00D724F3">
        <w:rPr>
          <w:rFonts w:ascii="宋体" w:hAnsi="宋体" w:hint="eastAsia"/>
          <w:szCs w:val="21"/>
        </w:rPr>
        <w:t>层储层压力,</w:t>
      </w:r>
      <w:r w:rsidRPr="00D724F3">
        <w:rPr>
          <w:rFonts w:ascii="宋体" w:hAnsi="宋体"/>
          <w:position w:val="-6"/>
          <w:szCs w:val="21"/>
        </w:rPr>
        <w:object w:dxaOrig="559" w:dyaOrig="280" w14:anchorId="39AB54EB">
          <v:shape id="_x0000_i1099" type="#_x0000_t75" style="width:28.2pt;height:13.8pt;mso-position-horizontal-relative:page;mso-position-vertical-relative:page" o:ole="">
            <v:imagedata r:id="rId158" o:title=""/>
          </v:shape>
          <o:OLEObject Type="Embed" ProgID="Equation.DSMT4" ShapeID="_x0000_i1099" DrawAspect="Content" ObjectID="_1576342654" r:id="rId159"/>
        </w:object>
      </w:r>
      <w:r w:rsidRPr="00D724F3">
        <w:rPr>
          <w:rFonts w:ascii="宋体" w:hAnsi="宋体" w:hint="eastAsia"/>
          <w:szCs w:val="21"/>
        </w:rPr>
        <w:t>;</w:t>
      </w:r>
      <w:r w:rsidRPr="00D724F3">
        <w:rPr>
          <w:rFonts w:ascii="宋体" w:hAnsi="宋体"/>
          <w:position w:val="-12"/>
          <w:szCs w:val="21"/>
        </w:rPr>
        <w:object w:dxaOrig="340" w:dyaOrig="360" w14:anchorId="7CE58CAA">
          <v:shape id="_x0000_i1100" type="#_x0000_t75" style="width:16.8pt;height:18pt;mso-position-horizontal-relative:page;mso-position-vertical-relative:page" o:ole="">
            <v:imagedata r:id="rId160" o:title=""/>
          </v:shape>
          <o:OLEObject Type="Embed" ProgID="Equation.DSMT4" ShapeID="_x0000_i1100" DrawAspect="Content" ObjectID="_1576342655" r:id="rId161"/>
        </w:object>
      </w:r>
      <w:r w:rsidRPr="00D724F3">
        <w:rPr>
          <w:rFonts w:ascii="宋体" w:hAnsi="宋体" w:hint="eastAsia"/>
          <w:szCs w:val="21"/>
        </w:rPr>
        <w:t>—第</w:t>
      </w:r>
      <w:r w:rsidRPr="00D724F3">
        <w:rPr>
          <w:rFonts w:ascii="宋体" w:hAnsi="宋体"/>
          <w:position w:val="-6"/>
          <w:szCs w:val="21"/>
        </w:rPr>
        <w:object w:dxaOrig="140" w:dyaOrig="259" w14:anchorId="0D525909">
          <v:shape id="_x0000_i1101" type="#_x0000_t75" style="width:7.2pt;height:13.2pt;mso-position-horizontal-relative:page;mso-position-vertical-relative:page" o:ole="">
            <v:imagedata r:id="rId156" o:title=""/>
          </v:shape>
          <o:OLEObject Type="Embed" ProgID="Equation.DSMT4" ShapeID="_x0000_i1101" DrawAspect="Content" ObjectID="_1576342656" r:id="rId162"/>
        </w:object>
      </w:r>
      <w:r w:rsidRPr="00D724F3">
        <w:rPr>
          <w:rFonts w:ascii="宋体" w:hAnsi="宋体" w:hint="eastAsia"/>
          <w:szCs w:val="21"/>
        </w:rPr>
        <w:t>层原始储层压力</w:t>
      </w:r>
      <w:r w:rsidRPr="00D724F3">
        <w:rPr>
          <w:rFonts w:ascii="宋体" w:hAnsi="宋体"/>
          <w:szCs w:val="21"/>
        </w:rPr>
        <w:t>,</w:t>
      </w:r>
      <w:r w:rsidRPr="00D724F3">
        <w:rPr>
          <w:rFonts w:ascii="宋体" w:hAnsi="宋体"/>
          <w:position w:val="-6"/>
          <w:szCs w:val="21"/>
        </w:rPr>
        <w:object w:dxaOrig="559" w:dyaOrig="280" w14:anchorId="2B2E6ABD">
          <v:shape id="_x0000_i1102" type="#_x0000_t75" style="width:28.2pt;height:13.8pt;mso-position-horizontal-relative:page;mso-position-vertical-relative:page" o:ole="">
            <v:imagedata r:id="rId163" o:title=""/>
          </v:shape>
          <o:OLEObject Type="Embed" ProgID="Equation.DSMT4" ShapeID="_x0000_i1102" DrawAspect="Content" ObjectID="_1576342657" r:id="rId164"/>
        </w:object>
      </w:r>
      <w:r w:rsidRPr="00D724F3">
        <w:rPr>
          <w:rFonts w:ascii="宋体" w:hAnsi="宋体" w:hint="eastAsia"/>
          <w:szCs w:val="21"/>
        </w:rPr>
        <w:t>;</w:t>
      </w:r>
      <w:r w:rsidRPr="00D724F3">
        <w:rPr>
          <w:rFonts w:ascii="宋体" w:hAnsi="宋体"/>
          <w:position w:val="-12"/>
          <w:szCs w:val="21"/>
        </w:rPr>
        <w:object w:dxaOrig="400" w:dyaOrig="360" w14:anchorId="2EC19E8A">
          <v:shape id="_x0000_i1103" type="#_x0000_t75" style="width:19.8pt;height:18pt;mso-position-horizontal-relative:page;mso-position-vertical-relative:page" o:ole="">
            <v:imagedata r:id="rId165" o:title=""/>
          </v:shape>
          <o:OLEObject Type="Embed" ProgID="Equation.DSMT4" ShapeID="_x0000_i1103" DrawAspect="Content" ObjectID="_1576342658" r:id="rId166"/>
        </w:object>
      </w:r>
      <w:r w:rsidRPr="00D724F3">
        <w:rPr>
          <w:rFonts w:ascii="宋体" w:hAnsi="宋体" w:hint="eastAsia"/>
          <w:szCs w:val="21"/>
        </w:rPr>
        <w:t>—无因次井底压力,</w:t>
      </w:r>
      <w:r w:rsidRPr="00D724F3">
        <w:rPr>
          <w:rFonts w:ascii="宋体" w:hAnsi="宋体"/>
          <w:position w:val="-6"/>
          <w:szCs w:val="21"/>
        </w:rPr>
        <w:object w:dxaOrig="559" w:dyaOrig="280" w14:anchorId="54EBF1B8">
          <v:shape id="_x0000_i1104" type="#_x0000_t75" style="width:28.2pt;height:13.8pt;mso-position-horizontal-relative:page;mso-position-vertical-relative:page" o:ole="">
            <v:imagedata r:id="rId167" o:title=""/>
          </v:shape>
          <o:OLEObject Type="Embed" ProgID="Equation.DSMT4" ShapeID="_x0000_i1104" DrawAspect="Content" ObjectID="_1576342659" r:id="rId168"/>
        </w:object>
      </w:r>
      <w:r w:rsidRPr="00D724F3">
        <w:rPr>
          <w:rFonts w:ascii="宋体" w:hAnsi="宋体" w:hint="eastAsia"/>
          <w:szCs w:val="21"/>
        </w:rPr>
        <w:t>;</w:t>
      </w:r>
      <w:r w:rsidRPr="00D724F3">
        <w:rPr>
          <w:rFonts w:ascii="宋体" w:hAnsi="宋体"/>
          <w:position w:val="-10"/>
          <w:szCs w:val="21"/>
        </w:rPr>
        <w:object w:dxaOrig="240" w:dyaOrig="260" w14:anchorId="7AA4F4A9">
          <v:shape id="_x0000_i1105" type="#_x0000_t75" style="width:12pt;height:13.2pt;mso-position-horizontal-relative:page;mso-position-vertical-relative:page" o:ole="">
            <v:imagedata r:id="rId169" o:title=""/>
          </v:shape>
          <o:OLEObject Type="Embed" ProgID="Equation.DSMT4" ShapeID="_x0000_i1105" DrawAspect="Content" ObjectID="_1576342660" r:id="rId170"/>
        </w:object>
      </w:r>
      <w:r w:rsidRPr="00D724F3">
        <w:rPr>
          <w:rFonts w:ascii="宋体" w:hAnsi="宋体" w:hint="eastAsia"/>
          <w:szCs w:val="21"/>
        </w:rPr>
        <w:t>—流体密度,</w:t>
      </w:r>
      <w:r w:rsidRPr="00D724F3">
        <w:rPr>
          <w:rFonts w:ascii="宋体" w:hAnsi="宋体"/>
          <w:position w:val="-10"/>
          <w:szCs w:val="21"/>
        </w:rPr>
        <w:object w:dxaOrig="620" w:dyaOrig="360" w14:anchorId="254AE8EA">
          <v:shape id="_x0000_i1106" type="#_x0000_t75" style="width:31.2pt;height:18pt;mso-position-horizontal-relative:page;mso-position-vertical-relative:page" o:ole="">
            <v:imagedata r:id="rId171" o:title=""/>
          </v:shape>
          <o:OLEObject Type="Embed" ProgID="Equation.DSMT4" ShapeID="_x0000_i1106" DrawAspect="Content" ObjectID="_1576342661" r:id="rId172"/>
        </w:object>
      </w:r>
      <w:r w:rsidRPr="00D724F3">
        <w:rPr>
          <w:rFonts w:ascii="宋体" w:hAnsi="宋体" w:hint="eastAsia"/>
          <w:szCs w:val="21"/>
        </w:rPr>
        <w:t>;</w:t>
      </w:r>
      <w:r w:rsidRPr="00D724F3">
        <w:rPr>
          <w:rFonts w:ascii="宋体" w:hAnsi="宋体"/>
          <w:position w:val="-12"/>
          <w:szCs w:val="21"/>
        </w:rPr>
        <w:object w:dxaOrig="240" w:dyaOrig="360" w14:anchorId="45D613AD">
          <v:shape id="_x0000_i1107" type="#_x0000_t75" style="width:12pt;height:18pt;mso-position-horizontal-relative:page;mso-position-vertical-relative:page" o:ole="">
            <v:imagedata r:id="rId173" o:title=""/>
          </v:shape>
          <o:OLEObject Type="Embed" ProgID="Equation.DSMT4" ShapeID="_x0000_i1107" DrawAspect="Content" ObjectID="_1576342662" r:id="rId174"/>
        </w:object>
      </w:r>
      <w:r w:rsidRPr="00D724F3">
        <w:rPr>
          <w:rFonts w:ascii="宋体" w:hAnsi="宋体" w:hint="eastAsia"/>
          <w:szCs w:val="21"/>
        </w:rPr>
        <w:t>—井半径</w:t>
      </w:r>
      <w:r w:rsidRPr="00D724F3">
        <w:rPr>
          <w:rFonts w:ascii="宋体" w:hAnsi="宋体"/>
          <w:szCs w:val="21"/>
        </w:rPr>
        <w:t>,</w:t>
      </w:r>
      <w:r w:rsidRPr="00D724F3">
        <w:rPr>
          <w:rFonts w:ascii="宋体" w:hAnsi="宋体"/>
          <w:position w:val="-6"/>
          <w:szCs w:val="21"/>
        </w:rPr>
        <w:object w:dxaOrig="260" w:dyaOrig="220" w14:anchorId="40BDB64E">
          <v:shape id="_x0000_i1108" type="#_x0000_t75" style="width:13.2pt;height:10.8pt;mso-position-horizontal-relative:page;mso-position-vertical-relative:page" o:ole="">
            <v:imagedata r:id="rId175" o:title=""/>
          </v:shape>
          <o:OLEObject Type="Embed" ProgID="Equation.DSMT4" ShapeID="_x0000_i1108" DrawAspect="Content" ObjectID="_1576342663" r:id="rId176"/>
        </w:object>
      </w:r>
      <w:r w:rsidRPr="00D724F3">
        <w:rPr>
          <w:rFonts w:ascii="宋体" w:hAnsi="宋体" w:hint="eastAsia"/>
          <w:szCs w:val="21"/>
        </w:rPr>
        <w:t>;</w:t>
      </w:r>
      <w:r w:rsidRPr="00D724F3">
        <w:rPr>
          <w:rFonts w:ascii="宋体" w:hAnsi="宋体"/>
          <w:position w:val="-12"/>
          <w:szCs w:val="21"/>
        </w:rPr>
        <w:object w:dxaOrig="320" w:dyaOrig="360" w14:anchorId="49079BBD">
          <v:shape id="_x0000_i1109" type="#_x0000_t75" style="width:16.2pt;height:18pt;mso-position-horizontal-relative:page;mso-position-vertical-relative:page" o:ole="">
            <v:imagedata r:id="rId177" o:title=""/>
          </v:shape>
          <o:OLEObject Type="Embed" ProgID="Equation.DSMT4" ShapeID="_x0000_i1109" DrawAspect="Content" ObjectID="_1576342664" r:id="rId178"/>
        </w:object>
      </w:r>
      <w:r w:rsidRPr="00D724F3">
        <w:rPr>
          <w:rFonts w:ascii="宋体" w:hAnsi="宋体" w:hint="eastAsia"/>
          <w:szCs w:val="21"/>
        </w:rPr>
        <w:t>—第</w:t>
      </w:r>
      <w:r w:rsidRPr="00D724F3">
        <w:rPr>
          <w:rFonts w:ascii="宋体" w:hAnsi="宋体"/>
          <w:position w:val="-6"/>
          <w:szCs w:val="21"/>
        </w:rPr>
        <w:object w:dxaOrig="140" w:dyaOrig="259" w14:anchorId="43EE6D7D">
          <v:shape id="_x0000_i1110" type="#_x0000_t75" style="width:7.2pt;height:13.2pt;mso-position-horizontal-relative:page;mso-position-vertical-relative:page" o:ole="">
            <v:imagedata r:id="rId156" o:title=""/>
          </v:shape>
          <o:OLEObject Type="Embed" ProgID="Equation.DSMT4" ShapeID="_x0000_i1110" DrawAspect="Content" ObjectID="_1576342665" r:id="rId179"/>
        </w:object>
      </w:r>
      <w:r w:rsidRPr="00D724F3">
        <w:rPr>
          <w:rFonts w:ascii="宋体" w:hAnsi="宋体" w:hint="eastAsia"/>
          <w:szCs w:val="21"/>
        </w:rPr>
        <w:t>层外边界半径</w:t>
      </w:r>
      <w:r w:rsidRPr="00D724F3">
        <w:rPr>
          <w:rFonts w:ascii="宋体" w:hAnsi="宋体"/>
          <w:szCs w:val="21"/>
        </w:rPr>
        <w:t>,</w:t>
      </w:r>
      <w:r w:rsidRPr="00D724F3">
        <w:rPr>
          <w:rFonts w:ascii="宋体" w:hAnsi="宋体"/>
          <w:position w:val="-6"/>
          <w:szCs w:val="21"/>
        </w:rPr>
        <w:object w:dxaOrig="260" w:dyaOrig="220" w14:anchorId="2CEB275B">
          <v:shape id="_x0000_i1111" type="#_x0000_t75" style="width:13.2pt;height:10.8pt;mso-position-horizontal-relative:page;mso-position-vertical-relative:page" o:ole="">
            <v:imagedata r:id="rId175" o:title=""/>
          </v:shape>
          <o:OLEObject Type="Embed" ProgID="Equation.DSMT4" ShapeID="_x0000_i1111" DrawAspect="Content" ObjectID="_1576342666" r:id="rId180"/>
        </w:object>
      </w:r>
      <w:r w:rsidRPr="00D724F3">
        <w:rPr>
          <w:rFonts w:ascii="宋体" w:hAnsi="宋体" w:hint="eastAsia"/>
          <w:szCs w:val="21"/>
        </w:rPr>
        <w:t>;</w:t>
      </w:r>
      <w:r w:rsidRPr="00D724F3">
        <w:rPr>
          <w:rFonts w:ascii="宋体" w:hAnsi="宋体"/>
          <w:szCs w:val="21"/>
        </w:rPr>
        <w:fldChar w:fldCharType="begin"/>
      </w:r>
      <w:r w:rsidRPr="00D724F3">
        <w:rPr>
          <w:rFonts w:ascii="宋体" w:hAnsi="宋体"/>
          <w:szCs w:val="21"/>
        </w:rPr>
        <w:instrText xml:space="preserve"> QUOTE </w:instrText>
      </w:r>
      <w:r w:rsidR="001A4333" w:rsidRPr="00D724F3">
        <w:rPr>
          <w:rFonts w:ascii="宋体" w:hAnsi="宋体"/>
          <w:noProof/>
          <w:position w:val="-8"/>
          <w:szCs w:val="21"/>
        </w:rPr>
        <w:drawing>
          <wp:inline distT="0" distB="0" distL="0" distR="0" wp14:anchorId="5451AAD2" wp14:editId="62D1B221">
            <wp:extent cx="198120" cy="19812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D724F3">
        <w:rPr>
          <w:rFonts w:ascii="宋体" w:hAnsi="宋体"/>
          <w:szCs w:val="21"/>
        </w:rPr>
        <w:instrText xml:space="preserve">  \* MERGEFORMAT </w:instrText>
      </w:r>
      <w:r w:rsidRPr="00D724F3">
        <w:rPr>
          <w:rFonts w:ascii="宋体" w:hAnsi="宋体"/>
          <w:szCs w:val="21"/>
        </w:rPr>
        <w:fldChar w:fldCharType="separate"/>
      </w:r>
      <w:r w:rsidRPr="00D724F3">
        <w:rPr>
          <w:rFonts w:ascii="宋体" w:hAnsi="宋体"/>
          <w:position w:val="-12"/>
          <w:szCs w:val="21"/>
        </w:rPr>
        <w:object w:dxaOrig="300" w:dyaOrig="360" w14:anchorId="5C130F2E">
          <v:shape id="_x0000_i1113" type="#_x0000_t75" style="width:15pt;height:18pt;mso-position-horizontal-relative:page;mso-position-vertical-relative:page" o:ole="">
            <v:imagedata r:id="rId182" o:title=""/>
          </v:shape>
          <o:OLEObject Type="Embed" ProgID="Equation.DSMT4" ShapeID="_x0000_i1113" DrawAspect="Content" ObjectID="_1576342667" r:id="rId183"/>
        </w:object>
      </w:r>
      <w:r w:rsidRPr="00D724F3">
        <w:rPr>
          <w:rFonts w:ascii="宋体" w:hAnsi="宋体"/>
          <w:szCs w:val="21"/>
        </w:rPr>
        <w:fldChar w:fldCharType="end"/>
      </w:r>
      <w:r w:rsidRPr="00D724F3">
        <w:rPr>
          <w:rFonts w:ascii="宋体" w:hAnsi="宋体"/>
          <w:szCs w:val="21"/>
        </w:rPr>
        <w:t>—</w:t>
      </w:r>
      <w:r w:rsidRPr="00D724F3">
        <w:rPr>
          <w:rFonts w:ascii="宋体" w:hAnsi="宋体" w:hint="eastAsia"/>
          <w:szCs w:val="21"/>
        </w:rPr>
        <w:t>有效井半径,</w:t>
      </w:r>
      <w:r w:rsidRPr="00D724F3">
        <w:rPr>
          <w:rFonts w:ascii="宋体" w:hAnsi="宋体"/>
          <w:position w:val="-6"/>
          <w:szCs w:val="21"/>
        </w:rPr>
        <w:object w:dxaOrig="260" w:dyaOrig="220" w14:anchorId="623A5032">
          <v:shape id="_x0000_i1114" type="#_x0000_t75" style="width:13.2pt;height:10.8pt;mso-position-horizontal-relative:page;mso-position-vertical-relative:page" o:ole="">
            <v:imagedata r:id="rId175" o:title=""/>
          </v:shape>
          <o:OLEObject Type="Embed" ProgID="Equation.DSMT4" ShapeID="_x0000_i1114" DrawAspect="Content" ObjectID="_1576342668" r:id="rId184"/>
        </w:object>
      </w:r>
      <w:r w:rsidRPr="00D724F3">
        <w:rPr>
          <w:rFonts w:ascii="宋体" w:hAnsi="宋体" w:hint="eastAsia"/>
          <w:szCs w:val="21"/>
        </w:rPr>
        <w:t>;</w:t>
      </w:r>
      <w:r w:rsidRPr="00D724F3">
        <w:rPr>
          <w:rFonts w:ascii="宋体" w:hAnsi="宋体"/>
          <w:position w:val="-12"/>
          <w:szCs w:val="21"/>
        </w:rPr>
        <w:object w:dxaOrig="340" w:dyaOrig="360" w14:anchorId="72236AFF">
          <v:shape id="_x0000_i1115" type="#_x0000_t75" style="width:16.8pt;height:18pt;mso-position-horizontal-relative:page;mso-position-vertical-relative:page" o:ole="">
            <v:imagedata r:id="rId185" o:title=""/>
          </v:shape>
          <o:OLEObject Type="Embed" ProgID="Equation.DSMT4" ShapeID="_x0000_i1115" DrawAspect="Content" ObjectID="_1576342669" r:id="rId186"/>
        </w:object>
      </w:r>
      <w:r w:rsidRPr="00D724F3">
        <w:rPr>
          <w:rFonts w:ascii="宋体" w:hAnsi="宋体" w:hint="eastAsia"/>
          <w:szCs w:val="21"/>
        </w:rPr>
        <w:t>—双孔渗透率,</w:t>
      </w:r>
      <w:r w:rsidRPr="00D724F3">
        <w:rPr>
          <w:rFonts w:ascii="宋体" w:hAnsi="宋体"/>
          <w:position w:val="-10"/>
          <w:szCs w:val="21"/>
        </w:rPr>
        <w:object w:dxaOrig="480" w:dyaOrig="360" w14:anchorId="53CCBADC">
          <v:shape id="_x0000_i1116" type="#_x0000_t75" style="width:24pt;height:18pt;mso-position-horizontal-relative:page;mso-position-vertical-relative:page" o:ole="">
            <v:imagedata r:id="rId187" o:title=""/>
          </v:shape>
          <o:OLEObject Type="Embed" ProgID="Equation.DSMT4" ShapeID="_x0000_i1116" DrawAspect="Content" ObjectID="_1576342670" r:id="rId188"/>
        </w:object>
      </w:r>
      <w:r w:rsidRPr="00D724F3">
        <w:rPr>
          <w:rFonts w:ascii="宋体" w:hAnsi="宋体" w:hint="eastAsia"/>
          <w:szCs w:val="21"/>
        </w:rPr>
        <w:t>;</w:t>
      </w:r>
      <w:r w:rsidRPr="00D724F3">
        <w:rPr>
          <w:rFonts w:ascii="宋体" w:hAnsi="宋体"/>
          <w:position w:val="-12"/>
          <w:szCs w:val="21"/>
        </w:rPr>
        <w:object w:dxaOrig="220" w:dyaOrig="360" w14:anchorId="70297E6F">
          <v:shape id="_x0000_i1117" type="#_x0000_t75" style="width:10.8pt;height:18pt;mso-position-horizontal-relative:page;mso-position-vertical-relative:page" o:ole="">
            <v:imagedata r:id="rId189" o:title=""/>
          </v:shape>
          <o:OLEObject Type="Embed" ProgID="Equation.DSMT4" ShapeID="_x0000_i1117" DrawAspect="Content" ObjectID="_1576342671" r:id="rId190"/>
        </w:object>
      </w:r>
      <w:r w:rsidRPr="00D724F3">
        <w:rPr>
          <w:rFonts w:ascii="宋体" w:hAnsi="宋体" w:hint="eastAsia"/>
          <w:szCs w:val="21"/>
        </w:rPr>
        <w:t>—第</w:t>
      </w:r>
      <w:r w:rsidRPr="00D724F3">
        <w:rPr>
          <w:rFonts w:ascii="宋体" w:hAnsi="宋体"/>
          <w:position w:val="-6"/>
          <w:szCs w:val="21"/>
        </w:rPr>
        <w:object w:dxaOrig="140" w:dyaOrig="259" w14:anchorId="02E4537A">
          <v:shape id="_x0000_i1118" type="#_x0000_t75" style="width:7.2pt;height:13.2pt;mso-position-horizontal-relative:page;mso-position-vertical-relative:page" o:ole="">
            <v:imagedata r:id="rId156" o:title=""/>
          </v:shape>
          <o:OLEObject Type="Embed" ProgID="Equation.DSMT4" ShapeID="_x0000_i1118" DrawAspect="Content" ObjectID="_1576342672" r:id="rId191"/>
        </w:object>
      </w:r>
      <w:r w:rsidRPr="00D724F3">
        <w:rPr>
          <w:rFonts w:ascii="宋体" w:hAnsi="宋体" w:hint="eastAsia"/>
          <w:szCs w:val="21"/>
        </w:rPr>
        <w:t>层的双孔孔隙度,</w:t>
      </w:r>
      <w:r w:rsidRPr="00D724F3">
        <w:rPr>
          <w:rFonts w:ascii="宋体" w:hAnsi="宋体"/>
          <w:position w:val="-6"/>
          <w:szCs w:val="21"/>
        </w:rPr>
        <w:object w:dxaOrig="280" w:dyaOrig="280" w14:anchorId="0C631935">
          <v:shape id="_x0000_i1119" type="#_x0000_t75" style="width:13.8pt;height:13.8pt;mso-position-horizontal-relative:page;mso-position-vertical-relative:page" o:ole="">
            <v:imagedata r:id="rId192" o:title=""/>
          </v:shape>
          <o:OLEObject Type="Embed" ProgID="Equation.DSMT4" ShapeID="_x0000_i1119" DrawAspect="Content" ObjectID="_1576342673" r:id="rId193"/>
        </w:object>
      </w:r>
      <w:r w:rsidRPr="00D724F3">
        <w:rPr>
          <w:rFonts w:ascii="宋体" w:hAnsi="宋体" w:hint="eastAsia"/>
          <w:szCs w:val="21"/>
        </w:rPr>
        <w:t>;</w:t>
      </w:r>
      <w:r w:rsidRPr="00D724F3">
        <w:rPr>
          <w:rFonts w:ascii="宋体" w:hAnsi="宋体"/>
          <w:position w:val="-12"/>
          <w:szCs w:val="21"/>
        </w:rPr>
        <w:object w:dxaOrig="260" w:dyaOrig="360" w14:anchorId="50CACE56">
          <v:shape id="_x0000_i1120" type="#_x0000_t75" style="width:13.2pt;height:18pt;mso-position-horizontal-relative:page;mso-position-vertical-relative:page" o:ole="">
            <v:imagedata r:id="rId194" o:title=""/>
          </v:shape>
          <o:OLEObject Type="Embed" ProgID="Equation.DSMT4" ShapeID="_x0000_i1120" DrawAspect="Content" ObjectID="_1576342674" r:id="rId195"/>
        </w:object>
      </w:r>
      <w:r w:rsidRPr="00D724F3">
        <w:rPr>
          <w:rFonts w:ascii="宋体" w:hAnsi="宋体" w:hint="eastAsia"/>
          <w:szCs w:val="21"/>
        </w:rPr>
        <w:t>一参考油井产量,</w:t>
      </w:r>
      <w:r w:rsidRPr="00D724F3">
        <w:rPr>
          <w:rFonts w:ascii="宋体" w:hAnsi="宋体"/>
          <w:position w:val="-10"/>
          <w:szCs w:val="21"/>
        </w:rPr>
        <w:object w:dxaOrig="580" w:dyaOrig="360" w14:anchorId="0F5AA00A">
          <v:shape id="_x0000_i1121" type="#_x0000_t75" style="width:28.8pt;height:18pt;mso-position-horizontal-relative:page;mso-position-vertical-relative:page" o:ole="">
            <v:imagedata r:id="rId196" o:title=""/>
          </v:shape>
          <o:OLEObject Type="Embed" ProgID="Equation.DSMT4" ShapeID="_x0000_i1121" DrawAspect="Content" ObjectID="_1576342675" r:id="rId197"/>
        </w:object>
      </w:r>
      <w:r w:rsidRPr="00D724F3">
        <w:rPr>
          <w:rFonts w:ascii="宋体" w:hAnsi="宋体" w:hint="eastAsia"/>
          <w:szCs w:val="21"/>
        </w:rPr>
        <w:t>;</w:t>
      </w:r>
      <w:r w:rsidRPr="00D724F3">
        <w:rPr>
          <w:rFonts w:ascii="宋体" w:hAnsi="宋体"/>
          <w:position w:val="-14"/>
          <w:szCs w:val="21"/>
        </w:rPr>
        <w:object w:dxaOrig="320" w:dyaOrig="380" w14:anchorId="22BA4BEB">
          <v:shape id="_x0000_i1122" type="#_x0000_t75" style="width:16.2pt;height:19.2pt;mso-position-horizontal-relative:page;mso-position-vertical-relative:page" o:ole="">
            <v:imagedata r:id="rId198" o:title=""/>
          </v:shape>
          <o:OLEObject Type="Embed" ProgID="Equation.DSMT4" ShapeID="_x0000_i1122" DrawAspect="Content" ObjectID="_1576342676" r:id="rId199"/>
        </w:object>
      </w:r>
      <w:r w:rsidRPr="00D724F3">
        <w:rPr>
          <w:rFonts w:ascii="宋体" w:hAnsi="宋体" w:hint="eastAsia"/>
          <w:szCs w:val="21"/>
        </w:rPr>
        <w:t>—第</w:t>
      </w:r>
      <w:r w:rsidRPr="00D724F3">
        <w:rPr>
          <w:rFonts w:ascii="宋体" w:hAnsi="宋体"/>
          <w:position w:val="-6"/>
          <w:szCs w:val="21"/>
        </w:rPr>
        <w:object w:dxaOrig="140" w:dyaOrig="259" w14:anchorId="5FFF3742">
          <v:shape id="_x0000_i1123" type="#_x0000_t75" style="width:7.2pt;height:13.2pt;mso-position-horizontal-relative:page;mso-position-vertical-relative:page" o:ole="">
            <v:imagedata r:id="rId200" o:title=""/>
          </v:shape>
          <o:OLEObject Type="Embed" ProgID="Equation.DSMT4" ShapeID="_x0000_i1123" DrawAspect="Content" ObjectID="_1576342677" r:id="rId201"/>
        </w:object>
      </w:r>
      <w:r w:rsidRPr="00D724F3">
        <w:rPr>
          <w:rFonts w:ascii="宋体" w:hAnsi="宋体" w:hint="eastAsia"/>
          <w:szCs w:val="21"/>
        </w:rPr>
        <w:t>层储层的综合压缩系数,</w:t>
      </w:r>
      <w:r w:rsidRPr="00D724F3">
        <w:rPr>
          <w:rFonts w:ascii="宋体" w:hAnsi="宋体"/>
          <w:szCs w:val="21"/>
        </w:rPr>
        <w:t xml:space="preserve"> </w:t>
      </w:r>
      <w:r w:rsidRPr="00D724F3">
        <w:rPr>
          <w:rFonts w:ascii="宋体" w:hAnsi="宋体"/>
          <w:position w:val="-6"/>
          <w:szCs w:val="21"/>
        </w:rPr>
        <w:object w:dxaOrig="700" w:dyaOrig="320" w14:anchorId="5CF7C45A">
          <v:shape id="_x0000_i1124" type="#_x0000_t75" style="width:34.8pt;height:16.2pt;mso-position-horizontal-relative:page;mso-position-vertical-relative:page" o:ole="">
            <v:imagedata r:id="rId202" o:title=""/>
          </v:shape>
          <o:OLEObject Type="Embed" ProgID="Equation.DSMT4" ShapeID="_x0000_i1124" DrawAspect="Content" ObjectID="_1576342678" r:id="rId203"/>
        </w:object>
      </w:r>
      <w:r w:rsidRPr="00D724F3">
        <w:rPr>
          <w:rFonts w:ascii="宋体" w:hAnsi="宋体" w:hint="eastAsia"/>
          <w:szCs w:val="21"/>
        </w:rPr>
        <w:t>;</w:t>
      </w:r>
      <w:r w:rsidRPr="00D724F3">
        <w:rPr>
          <w:rFonts w:ascii="宋体" w:hAnsi="宋体"/>
          <w:position w:val="-6"/>
          <w:szCs w:val="21"/>
        </w:rPr>
        <w:object w:dxaOrig="220" w:dyaOrig="280" w14:anchorId="2834A7AF">
          <v:shape id="_x0000_i1125" type="#_x0000_t75" style="width:10.8pt;height:13.8pt;mso-position-horizontal-relative:page;mso-position-vertical-relative:page" o:ole="">
            <v:imagedata r:id="rId204" o:title=""/>
          </v:shape>
          <o:OLEObject Type="Embed" ProgID="Equation.DSMT4" ShapeID="_x0000_i1125" DrawAspect="Content" ObjectID="_1576342679" r:id="rId205"/>
        </w:object>
      </w:r>
      <w:r w:rsidRPr="00D724F3">
        <w:rPr>
          <w:rFonts w:ascii="宋体" w:hAnsi="宋体" w:hint="eastAsia"/>
          <w:szCs w:val="21"/>
        </w:rPr>
        <w:t>—表皮因子(无因次)</w:t>
      </w:r>
      <w:r w:rsidRPr="00D724F3">
        <w:rPr>
          <w:rFonts w:ascii="宋体" w:hAnsi="宋体"/>
          <w:szCs w:val="21"/>
        </w:rPr>
        <w:t>;</w:t>
      </w:r>
      <w:r w:rsidRPr="00D724F3">
        <w:rPr>
          <w:rFonts w:ascii="宋体" w:hAnsi="宋体"/>
          <w:position w:val="-6"/>
          <w:szCs w:val="21"/>
        </w:rPr>
        <w:object w:dxaOrig="240" w:dyaOrig="280" w14:anchorId="0711A923">
          <v:shape id="_x0000_i1126" type="#_x0000_t75" style="width:12pt;height:13.8pt;mso-position-horizontal-relative:page;mso-position-vertical-relative:page" o:ole="">
            <v:imagedata r:id="rId206" o:title=""/>
          </v:shape>
          <o:OLEObject Type="Embed" ProgID="Equation.DSMT4" ShapeID="_x0000_i1126" DrawAspect="Content" ObjectID="_1576342680" r:id="rId207"/>
        </w:object>
      </w:r>
      <w:r w:rsidRPr="00D724F3">
        <w:rPr>
          <w:rFonts w:ascii="宋体" w:hAnsi="宋体" w:hint="eastAsia"/>
          <w:szCs w:val="21"/>
        </w:rPr>
        <w:t>—井筒储存系数,</w:t>
      </w:r>
      <w:r w:rsidRPr="00D724F3">
        <w:rPr>
          <w:rFonts w:ascii="宋体" w:hAnsi="宋体"/>
          <w:position w:val="-6"/>
          <w:szCs w:val="21"/>
        </w:rPr>
        <w:object w:dxaOrig="980" w:dyaOrig="320" w14:anchorId="4B925EE8">
          <v:shape id="_x0000_i1127" type="#_x0000_t75" style="width:49.2pt;height:16.2pt;mso-position-horizontal-relative:page;mso-position-vertical-relative:page" o:ole="">
            <v:imagedata r:id="rId208" o:title=""/>
          </v:shape>
          <o:OLEObject Type="Embed" ProgID="Equation.DSMT4" ShapeID="_x0000_i1127" DrawAspect="Content" ObjectID="_1576342681" r:id="rId209"/>
        </w:object>
      </w:r>
      <w:r w:rsidRPr="00D724F3">
        <w:rPr>
          <w:rFonts w:ascii="宋体" w:hAnsi="宋体"/>
          <w:szCs w:val="21"/>
        </w:rPr>
        <w:t>;</w:t>
      </w:r>
      <w:r w:rsidRPr="00D724F3">
        <w:rPr>
          <w:rFonts w:ascii="宋体" w:hAnsi="宋体"/>
          <w:position w:val="-12"/>
          <w:szCs w:val="21"/>
        </w:rPr>
        <w:object w:dxaOrig="220" w:dyaOrig="360" w14:anchorId="494FD727">
          <v:shape id="_x0000_i1128" type="#_x0000_t75" style="width:10.8pt;height:18pt;mso-position-horizontal-relative:page;mso-position-vertical-relative:page" o:ole="">
            <v:imagedata r:id="rId210" o:title=""/>
          </v:shape>
          <o:OLEObject Type="Embed" ProgID="Equation.DSMT4" ShapeID="_x0000_i1128" DrawAspect="Content" ObjectID="_1576342682" r:id="rId211"/>
        </w:object>
      </w:r>
      <w:r w:rsidRPr="00D724F3">
        <w:rPr>
          <w:rFonts w:ascii="宋体" w:hAnsi="宋体" w:hint="eastAsia"/>
          <w:szCs w:val="21"/>
        </w:rPr>
        <w:t>—第</w:t>
      </w:r>
      <w:r w:rsidRPr="00D724F3">
        <w:rPr>
          <w:rFonts w:ascii="宋体" w:hAnsi="宋体"/>
          <w:position w:val="-6"/>
          <w:szCs w:val="21"/>
        </w:rPr>
        <w:object w:dxaOrig="140" w:dyaOrig="259" w14:anchorId="16FDCA16">
          <v:shape id="_x0000_i1129" type="#_x0000_t75" style="width:7.2pt;height:13.2pt;mso-position-horizontal-relative:page;mso-position-vertical-relative:page" o:ole="">
            <v:imagedata r:id="rId212" o:title=""/>
          </v:shape>
          <o:OLEObject Type="Embed" ProgID="Equation.DSMT4" ShapeID="_x0000_i1129" DrawAspect="Content" ObjectID="_1576342683" r:id="rId213"/>
        </w:object>
      </w:r>
      <w:r w:rsidRPr="00D724F3">
        <w:rPr>
          <w:rFonts w:ascii="宋体" w:hAnsi="宋体" w:hint="eastAsia"/>
          <w:szCs w:val="21"/>
        </w:rPr>
        <w:t>层的储层厚度,</w:t>
      </w:r>
      <w:r w:rsidRPr="00D724F3">
        <w:rPr>
          <w:rFonts w:ascii="宋体" w:hAnsi="宋体"/>
          <w:position w:val="-6"/>
          <w:szCs w:val="21"/>
        </w:rPr>
        <w:object w:dxaOrig="260" w:dyaOrig="220" w14:anchorId="213E7C72">
          <v:shape id="_x0000_i1130" type="#_x0000_t75" style="width:13.2pt;height:10.8pt;mso-position-horizontal-relative:page;mso-position-vertical-relative:page" o:ole="">
            <v:imagedata r:id="rId175" o:title=""/>
          </v:shape>
          <o:OLEObject Type="Embed" ProgID="Equation.DSMT4" ShapeID="_x0000_i1130" DrawAspect="Content" ObjectID="_1576342684" r:id="rId214"/>
        </w:object>
      </w:r>
      <w:r w:rsidRPr="00D724F3">
        <w:rPr>
          <w:rFonts w:ascii="宋体" w:hAnsi="宋体" w:hint="eastAsia"/>
          <w:szCs w:val="21"/>
        </w:rPr>
        <w:t>;</w:t>
      </w:r>
      <w:r w:rsidRPr="00D724F3">
        <w:rPr>
          <w:rFonts w:ascii="宋体" w:hAnsi="宋体"/>
          <w:position w:val="-12"/>
          <w:szCs w:val="21"/>
        </w:rPr>
        <w:object w:dxaOrig="260" w:dyaOrig="360" w14:anchorId="7538DBB5">
          <v:shape id="_x0000_i1131" type="#_x0000_t75" style="width:13.2pt;height:18pt;mso-position-horizontal-relative:page;mso-position-vertical-relative:page" o:ole="">
            <v:imagedata r:id="rId215" o:title=""/>
          </v:shape>
          <o:OLEObject Type="Embed" ProgID="Equation.DSMT4" ShapeID="_x0000_i1131" DrawAspect="Content" ObjectID="_1576342685" r:id="rId216"/>
        </w:object>
      </w:r>
      <w:r w:rsidRPr="00D724F3">
        <w:rPr>
          <w:rFonts w:ascii="宋体" w:hAnsi="宋体" w:hint="eastAsia"/>
          <w:szCs w:val="21"/>
        </w:rPr>
        <w:t>—第</w:t>
      </w:r>
      <w:r w:rsidRPr="00D724F3">
        <w:rPr>
          <w:rFonts w:ascii="宋体" w:hAnsi="宋体"/>
          <w:position w:val="-6"/>
          <w:szCs w:val="21"/>
        </w:rPr>
        <w:object w:dxaOrig="140" w:dyaOrig="259" w14:anchorId="215194BC">
          <v:shape id="_x0000_i1132" type="#_x0000_t75" style="width:7.2pt;height:13.2pt;mso-position-horizontal-relative:page;mso-position-vertical-relative:page" o:ole="">
            <v:imagedata r:id="rId200" o:title=""/>
          </v:shape>
          <o:OLEObject Type="Embed" ProgID="Equation.DSMT4" ShapeID="_x0000_i1132" DrawAspect="Content" ObjectID="_1576342686" r:id="rId217"/>
        </w:object>
      </w:r>
      <w:r w:rsidRPr="00D724F3">
        <w:rPr>
          <w:rFonts w:ascii="宋体" w:hAnsi="宋体" w:hint="eastAsia"/>
          <w:szCs w:val="21"/>
        </w:rPr>
        <w:t>层储层的流体粘度,</w:t>
      </w:r>
      <w:r w:rsidRPr="00D724F3">
        <w:rPr>
          <w:rFonts w:ascii="宋体" w:hAnsi="宋体"/>
          <w:position w:val="-6"/>
          <w:szCs w:val="21"/>
        </w:rPr>
        <w:object w:dxaOrig="779" w:dyaOrig="280" w14:anchorId="51C3AC04">
          <v:shape id="_x0000_i1133" type="#_x0000_t75" style="width:39pt;height:13.8pt;mso-position-horizontal-relative:page;mso-position-vertical-relative:page" o:ole="">
            <v:imagedata r:id="rId218" o:title=""/>
          </v:shape>
          <o:OLEObject Type="Embed" ProgID="Equation.DSMT4" ShapeID="_x0000_i1133" DrawAspect="Content" ObjectID="_1576342687" r:id="rId219"/>
        </w:object>
      </w:r>
      <w:r w:rsidRPr="00D724F3">
        <w:rPr>
          <w:rFonts w:ascii="宋体" w:hAnsi="宋体" w:hint="eastAsia"/>
          <w:szCs w:val="21"/>
        </w:rPr>
        <w:t>;</w:t>
      </w:r>
      <w:r w:rsidRPr="00D724F3">
        <w:rPr>
          <w:rFonts w:ascii="宋体" w:hAnsi="宋体"/>
          <w:position w:val="-6"/>
          <w:szCs w:val="21"/>
        </w:rPr>
        <w:object w:dxaOrig="140" w:dyaOrig="239" w14:anchorId="5AAAE660">
          <v:shape id="_x0000_i1134" type="#_x0000_t75" style="width:7.2pt;height:12pt;mso-position-horizontal-relative:page;mso-position-vertical-relative:page" o:ole="">
            <v:imagedata r:id="rId220" o:title=""/>
          </v:shape>
          <o:OLEObject Type="Embed" ProgID="Equation.DSMT4" ShapeID="_x0000_i1134" DrawAspect="Content" ObjectID="_1576342688" r:id="rId221"/>
        </w:object>
      </w:r>
      <w:r w:rsidRPr="00D724F3">
        <w:rPr>
          <w:rFonts w:ascii="宋体" w:hAnsi="宋体" w:hint="eastAsia"/>
          <w:szCs w:val="21"/>
        </w:rPr>
        <w:t>—时间</w:t>
      </w:r>
      <w:r w:rsidRPr="00D724F3">
        <w:rPr>
          <w:rFonts w:ascii="宋体" w:hAnsi="宋体"/>
          <w:szCs w:val="21"/>
        </w:rPr>
        <w:t>,</w:t>
      </w:r>
      <w:r w:rsidRPr="00D724F3">
        <w:rPr>
          <w:rFonts w:ascii="宋体" w:hAnsi="宋体"/>
          <w:position w:val="-6"/>
          <w:szCs w:val="21"/>
        </w:rPr>
        <w:object w:dxaOrig="200" w:dyaOrig="280" w14:anchorId="6954D14E">
          <v:shape id="_x0000_i1135" type="#_x0000_t75" style="width:10.2pt;height:13.8pt;mso-position-horizontal-relative:page;mso-position-vertical-relative:page" o:ole="">
            <v:imagedata r:id="rId222" o:title=""/>
          </v:shape>
          <o:OLEObject Type="Embed" ProgID="Equation.DSMT4" ShapeID="_x0000_i1135" DrawAspect="Content" ObjectID="_1576342689" r:id="rId223"/>
        </w:object>
      </w:r>
      <w:r w:rsidRPr="00D724F3">
        <w:rPr>
          <w:rFonts w:ascii="宋体" w:hAnsi="宋体" w:hint="eastAsia"/>
          <w:szCs w:val="21"/>
        </w:rPr>
        <w:t>;</w:t>
      </w:r>
      <w:r w:rsidRPr="00D724F3">
        <w:rPr>
          <w:rFonts w:ascii="宋体" w:hAnsi="宋体"/>
          <w:position w:val="-4"/>
          <w:szCs w:val="21"/>
        </w:rPr>
        <w:object w:dxaOrig="200" w:dyaOrig="200" w14:anchorId="75EE94C5">
          <v:shape id="_x0000_i1136" type="#_x0000_t75" style="width:10.2pt;height:10.2pt;mso-position-horizontal-relative:page;mso-position-vertical-relative:page" o:ole="">
            <v:imagedata r:id="rId224" o:title=""/>
          </v:shape>
          <o:OLEObject Type="Embed" ProgID="Equation.DSMT4" ShapeID="_x0000_i1136" DrawAspect="Content" ObjectID="_1576342690" r:id="rId225"/>
        </w:object>
      </w:r>
      <w:r w:rsidRPr="00D724F3">
        <w:rPr>
          <w:rFonts w:ascii="宋体" w:hAnsi="宋体" w:hint="eastAsia"/>
          <w:szCs w:val="21"/>
        </w:rPr>
        <w:t>—</w:t>
      </w:r>
      <w:r w:rsidRPr="00D724F3">
        <w:rPr>
          <w:rFonts w:ascii="宋体" w:hAnsi="宋体"/>
          <w:szCs w:val="21"/>
        </w:rPr>
        <w:t>Laplace</w:t>
      </w:r>
      <w:r w:rsidRPr="00D724F3">
        <w:rPr>
          <w:rFonts w:ascii="宋体" w:hAnsi="宋体" w:hint="eastAsia"/>
          <w:szCs w:val="21"/>
        </w:rPr>
        <w:t>变量.下标</w:t>
      </w:r>
      <w:r w:rsidRPr="00D724F3">
        <w:rPr>
          <w:rFonts w:ascii="宋体" w:hAnsi="宋体"/>
          <w:szCs w:val="21"/>
        </w:rPr>
        <w:t>:</w:t>
      </w:r>
      <w:r w:rsidRPr="00D724F3">
        <w:rPr>
          <w:rFonts w:ascii="宋体" w:hAnsi="宋体"/>
          <w:position w:val="-6"/>
          <w:szCs w:val="21"/>
        </w:rPr>
        <w:object w:dxaOrig="140" w:dyaOrig="259" w14:anchorId="5CCE37EF">
          <v:shape id="_x0000_i1137" type="#_x0000_t75" style="width:7.2pt;height:13.2pt;mso-position-horizontal-relative:page;mso-position-vertical-relative:page" o:ole="">
            <v:imagedata r:id="rId226" o:title=""/>
          </v:shape>
          <o:OLEObject Type="Embed" ProgID="Equation.DSMT4" ShapeID="_x0000_i1137" DrawAspect="Content" ObjectID="_1576342691" r:id="rId227"/>
        </w:object>
      </w:r>
      <w:r w:rsidRPr="00D724F3">
        <w:rPr>
          <w:rFonts w:ascii="宋体" w:hAnsi="宋体" w:hint="eastAsia"/>
          <w:szCs w:val="21"/>
        </w:rPr>
        <w:t>—第</w:t>
      </w:r>
      <w:r w:rsidRPr="00D724F3">
        <w:rPr>
          <w:rFonts w:ascii="宋体" w:hAnsi="宋体"/>
          <w:position w:val="-6"/>
          <w:szCs w:val="21"/>
        </w:rPr>
        <w:object w:dxaOrig="140" w:dyaOrig="259" w14:anchorId="6E44BB17">
          <v:shape id="_x0000_i1138" type="#_x0000_t75" style="width:7.2pt;height:13.2pt;mso-position-horizontal-relative:page;mso-position-vertical-relative:page" o:ole="">
            <v:imagedata r:id="rId200" o:title=""/>
          </v:shape>
          <o:OLEObject Type="Embed" ProgID="Equation.DSMT4" ShapeID="_x0000_i1138" DrawAspect="Content" ObjectID="_1576342692" r:id="rId228"/>
        </w:object>
      </w:r>
      <w:r w:rsidRPr="00D724F3">
        <w:rPr>
          <w:rFonts w:ascii="宋体" w:hAnsi="宋体" w:hint="eastAsia"/>
          <w:szCs w:val="21"/>
        </w:rPr>
        <w:t>层储层;</w:t>
      </w:r>
      <w:r w:rsidRPr="00D724F3">
        <w:rPr>
          <w:rFonts w:ascii="宋体" w:hAnsi="宋体"/>
          <w:position w:val="-10"/>
          <w:szCs w:val="21"/>
        </w:rPr>
        <w:object w:dxaOrig="240" w:dyaOrig="320" w14:anchorId="5DCA5771">
          <v:shape id="_x0000_i1139" type="#_x0000_t75" style="width:12pt;height:16.2pt;mso-position-horizontal-relative:page;mso-position-vertical-relative:page" o:ole="">
            <v:imagedata r:id="rId229" o:title=""/>
          </v:shape>
          <o:OLEObject Type="Embed" ProgID="Equation.DSMT4" ShapeID="_x0000_i1139" DrawAspect="Content" ObjectID="_1576342693" r:id="rId230"/>
        </w:object>
      </w:r>
      <w:r w:rsidRPr="00D724F3">
        <w:rPr>
          <w:rFonts w:ascii="宋体" w:hAnsi="宋体" w:hint="eastAsia"/>
          <w:szCs w:val="21"/>
        </w:rPr>
        <w:t>—裂缝介质;</w:t>
      </w:r>
      <w:r w:rsidRPr="00D724F3">
        <w:rPr>
          <w:rFonts w:ascii="宋体" w:hAnsi="宋体"/>
          <w:position w:val="-6"/>
          <w:szCs w:val="21"/>
        </w:rPr>
        <w:object w:dxaOrig="260" w:dyaOrig="220" w14:anchorId="36896E15">
          <v:shape id="_x0000_i1140" type="#_x0000_t75" style="width:13.2pt;height:10.8pt;mso-position-horizontal-relative:page;mso-position-vertical-relative:page" o:ole="">
            <v:imagedata r:id="rId231" o:title=""/>
          </v:shape>
          <o:OLEObject Type="Embed" ProgID="Equation.DSMT4" ShapeID="_x0000_i1140" DrawAspect="Content" ObjectID="_1576342694" r:id="rId232"/>
        </w:object>
      </w:r>
      <w:r w:rsidRPr="00D724F3">
        <w:rPr>
          <w:rFonts w:ascii="宋体" w:hAnsi="宋体" w:hint="eastAsia"/>
          <w:szCs w:val="21"/>
        </w:rPr>
        <w:t>—基岩介质.</w:t>
      </w:r>
    </w:p>
    <w:p w14:paraId="62872AA3" w14:textId="77777777" w:rsidR="00A6065C" w:rsidRDefault="00A6065C" w:rsidP="00A6065C">
      <w:pPr>
        <w:autoSpaceDE w:val="0"/>
        <w:autoSpaceDN w:val="0"/>
        <w:adjustRightInd w:val="0"/>
        <w:spacing w:line="0" w:lineRule="atLeast"/>
        <w:ind w:firstLineChars="200" w:firstLine="360"/>
        <w:jc w:val="left"/>
        <w:rPr>
          <w:rFonts w:hint="eastAsia"/>
          <w:sz w:val="18"/>
          <w:szCs w:val="18"/>
        </w:rPr>
      </w:pPr>
    </w:p>
    <w:p w14:paraId="767BA9DF" w14:textId="77777777" w:rsidR="00A6065C" w:rsidRDefault="00A6065C" w:rsidP="006446F8">
      <w:pPr>
        <w:snapToGrid w:val="0"/>
        <w:spacing w:before="120" w:line="300" w:lineRule="auto"/>
        <w:ind w:firstLineChars="1600" w:firstLine="3360"/>
        <w:rPr>
          <w:rFonts w:ascii="黑体" w:eastAsia="黑体" w:hAnsi="宋体" w:hint="eastAsia"/>
          <w:szCs w:val="21"/>
        </w:rPr>
      </w:pPr>
      <w:r>
        <w:rPr>
          <w:rFonts w:ascii="黑体" w:eastAsia="黑体" w:hAnsi="宋体" w:hint="eastAsia"/>
          <w:szCs w:val="21"/>
        </w:rPr>
        <w:t>[参  考  文  献]</w:t>
      </w:r>
    </w:p>
    <w:p w14:paraId="0130B71E" w14:textId="77777777" w:rsidR="00A6065C" w:rsidRDefault="00A6065C" w:rsidP="00A6065C">
      <w:pPr>
        <w:snapToGrid w:val="0"/>
        <w:spacing w:before="120" w:line="300" w:lineRule="auto"/>
        <w:ind w:firstLineChars="1500" w:firstLine="3150"/>
        <w:rPr>
          <w:rFonts w:ascii="黑体" w:eastAsia="黑体" w:hAnsi="宋体" w:hint="eastAsia"/>
          <w:szCs w:val="21"/>
        </w:rPr>
      </w:pPr>
    </w:p>
    <w:p w14:paraId="44EDAAFA" w14:textId="77777777" w:rsidR="00A6065C" w:rsidRPr="00D724F3" w:rsidRDefault="00A6065C" w:rsidP="00A6065C">
      <w:pPr>
        <w:spacing w:line="0" w:lineRule="atLeast"/>
        <w:rPr>
          <w:rFonts w:ascii="宋体" w:hAnsi="宋体" w:hint="eastAsia"/>
          <w:sz w:val="18"/>
          <w:szCs w:val="18"/>
        </w:rPr>
      </w:pPr>
      <w:r w:rsidRPr="00D724F3">
        <w:rPr>
          <w:rFonts w:ascii="宋体" w:hAnsi="宋体" w:hint="eastAsia"/>
          <w:sz w:val="18"/>
          <w:szCs w:val="18"/>
        </w:rPr>
        <w:t>[1]  葛家理,同登科.复杂渗流系统的非线性流体力学[M].</w:t>
      </w:r>
      <w:r w:rsidR="00A1503B">
        <w:rPr>
          <w:rFonts w:ascii="宋体" w:hAnsi="宋体" w:hint="eastAsia"/>
          <w:sz w:val="18"/>
          <w:szCs w:val="18"/>
        </w:rPr>
        <w:t>2版.</w:t>
      </w:r>
      <w:r w:rsidRPr="00D724F3">
        <w:rPr>
          <w:rFonts w:ascii="宋体" w:hAnsi="宋体" w:hint="eastAsia"/>
          <w:sz w:val="18"/>
          <w:szCs w:val="18"/>
        </w:rPr>
        <w:t>北京:中国石油大学出版社,1998.</w:t>
      </w:r>
    </w:p>
    <w:p w14:paraId="6CC511AF" w14:textId="77777777" w:rsidR="00A6065C" w:rsidRPr="00D724F3" w:rsidRDefault="00A6065C" w:rsidP="00A6065C">
      <w:pPr>
        <w:spacing w:line="0" w:lineRule="atLeast"/>
        <w:rPr>
          <w:rFonts w:ascii="宋体" w:hAnsi="宋体" w:hint="eastAsia"/>
          <w:sz w:val="18"/>
          <w:szCs w:val="18"/>
        </w:rPr>
      </w:pPr>
      <w:r w:rsidRPr="00D724F3">
        <w:rPr>
          <w:rFonts w:ascii="宋体" w:hAnsi="宋体" w:hint="eastAsia"/>
          <w:sz w:val="18"/>
          <w:szCs w:val="18"/>
        </w:rPr>
        <w:t>[2]  葛家理.现代油藏渗流力学原理(上)[M].北京:石油工业出版社,2003:230-254.</w:t>
      </w:r>
    </w:p>
    <w:p w14:paraId="5F445C36" w14:textId="77777777" w:rsidR="00A6065C" w:rsidRPr="00D724F3" w:rsidRDefault="00A6065C" w:rsidP="00A6065C">
      <w:pPr>
        <w:snapToGrid w:val="0"/>
        <w:spacing w:line="0" w:lineRule="atLeast"/>
        <w:rPr>
          <w:rFonts w:ascii="宋体" w:hAnsi="宋体" w:hint="eastAsia"/>
          <w:sz w:val="18"/>
          <w:szCs w:val="18"/>
        </w:rPr>
      </w:pPr>
      <w:r w:rsidRPr="00D724F3">
        <w:rPr>
          <w:rFonts w:ascii="宋体" w:hAnsi="宋体" w:hint="eastAsia"/>
          <w:sz w:val="18"/>
          <w:szCs w:val="18"/>
        </w:rPr>
        <w:lastRenderedPageBreak/>
        <w:t>[3]  李顺初,黄炳光</w:t>
      </w:r>
      <w:r w:rsidR="00551270">
        <w:rPr>
          <w:rFonts w:ascii="宋体" w:hAnsi="宋体" w:hint="eastAsia"/>
          <w:sz w:val="18"/>
          <w:szCs w:val="18"/>
        </w:rPr>
        <w:t>.</w:t>
      </w:r>
      <w:r w:rsidRPr="00D724F3">
        <w:rPr>
          <w:rFonts w:ascii="宋体" w:hAnsi="宋体"/>
          <w:sz w:val="18"/>
          <w:szCs w:val="18"/>
        </w:rPr>
        <w:t>Laplace</w:t>
      </w:r>
      <w:r w:rsidRPr="00D724F3">
        <w:rPr>
          <w:rFonts w:ascii="宋体" w:hAnsi="宋体" w:hint="eastAsia"/>
          <w:sz w:val="18"/>
          <w:szCs w:val="18"/>
        </w:rPr>
        <w:t>变换与</w:t>
      </w:r>
      <w:r w:rsidRPr="00D724F3">
        <w:rPr>
          <w:rFonts w:ascii="宋体" w:hAnsi="宋体"/>
          <w:sz w:val="18"/>
          <w:szCs w:val="18"/>
        </w:rPr>
        <w:t>Bessel</w:t>
      </w:r>
      <w:r w:rsidRPr="00D724F3">
        <w:rPr>
          <w:rFonts w:ascii="宋体" w:hAnsi="宋体" w:hint="eastAsia"/>
          <w:sz w:val="18"/>
          <w:szCs w:val="18"/>
        </w:rPr>
        <w:t>函数及试井分析理论基础</w:t>
      </w:r>
      <w:r w:rsidRPr="00D724F3">
        <w:rPr>
          <w:rFonts w:ascii="宋体" w:hAnsi="宋体"/>
          <w:sz w:val="18"/>
          <w:szCs w:val="18"/>
        </w:rPr>
        <w:t>[M]</w:t>
      </w:r>
      <w:r w:rsidRPr="00D724F3">
        <w:rPr>
          <w:rFonts w:ascii="宋体" w:hAnsi="宋体" w:hint="eastAsia"/>
          <w:sz w:val="18"/>
          <w:szCs w:val="18"/>
        </w:rPr>
        <w:t>.北京:石油工业出版社,20</w:t>
      </w:r>
      <w:r w:rsidRPr="00D724F3">
        <w:rPr>
          <w:rFonts w:ascii="宋体" w:hAnsi="宋体"/>
          <w:sz w:val="18"/>
          <w:szCs w:val="18"/>
        </w:rPr>
        <w:t>00</w:t>
      </w:r>
      <w:r w:rsidRPr="00D724F3">
        <w:rPr>
          <w:rFonts w:ascii="宋体" w:hAnsi="宋体" w:hint="eastAsia"/>
          <w:sz w:val="18"/>
          <w:szCs w:val="18"/>
        </w:rPr>
        <w:t>.</w:t>
      </w:r>
    </w:p>
    <w:p w14:paraId="5C926459" w14:textId="77777777" w:rsidR="00A6065C" w:rsidRPr="00D724F3" w:rsidRDefault="00A6065C" w:rsidP="00A6065C">
      <w:pPr>
        <w:spacing w:line="0" w:lineRule="atLeast"/>
        <w:ind w:left="450" w:hangingChars="250" w:hanging="450"/>
        <w:rPr>
          <w:rFonts w:ascii="宋体" w:hAnsi="宋体" w:hint="eastAsia"/>
          <w:sz w:val="18"/>
          <w:szCs w:val="18"/>
        </w:rPr>
      </w:pPr>
      <w:r w:rsidRPr="00D724F3">
        <w:rPr>
          <w:rFonts w:ascii="宋体" w:hAnsi="宋体" w:hint="eastAsia"/>
          <w:sz w:val="18"/>
          <w:szCs w:val="18"/>
        </w:rPr>
        <w:t xml:space="preserve">[4]  </w:t>
      </w:r>
      <w:hyperlink r:id="rId233" w:history="1">
        <w:r w:rsidRPr="00D724F3">
          <w:rPr>
            <w:rFonts w:ascii="宋体" w:hAnsi="宋体"/>
            <w:sz w:val="18"/>
            <w:szCs w:val="18"/>
          </w:rPr>
          <w:t>徐兴松</w:t>
        </w:r>
      </w:hyperlink>
      <w:r w:rsidRPr="00D724F3">
        <w:rPr>
          <w:rFonts w:ascii="宋体" w:hAnsi="宋体" w:hint="eastAsia"/>
          <w:sz w:val="18"/>
          <w:szCs w:val="18"/>
        </w:rPr>
        <w:t>,</w:t>
      </w:r>
      <w:hyperlink r:id="rId234" w:history="1">
        <w:r w:rsidRPr="00D724F3">
          <w:rPr>
            <w:rFonts w:ascii="宋体" w:hAnsi="宋体"/>
            <w:sz w:val="18"/>
            <w:szCs w:val="18"/>
          </w:rPr>
          <w:t>孙建孟</w:t>
        </w:r>
      </w:hyperlink>
      <w:r w:rsidRPr="00D724F3">
        <w:rPr>
          <w:rFonts w:ascii="宋体" w:hAnsi="宋体" w:hint="eastAsia"/>
          <w:sz w:val="18"/>
          <w:szCs w:val="18"/>
        </w:rPr>
        <w:t>,</w:t>
      </w:r>
      <w:hyperlink r:id="rId235" w:history="1">
        <w:r w:rsidRPr="00D724F3">
          <w:rPr>
            <w:rFonts w:ascii="宋体" w:hAnsi="宋体"/>
            <w:sz w:val="18"/>
            <w:szCs w:val="18"/>
          </w:rPr>
          <w:t>原宏壮</w:t>
        </w:r>
      </w:hyperlink>
      <w:r w:rsidRPr="00D724F3">
        <w:rPr>
          <w:rFonts w:ascii="宋体" w:hAnsi="宋体" w:hint="eastAsia"/>
          <w:sz w:val="18"/>
          <w:szCs w:val="18"/>
        </w:rPr>
        <w:t>.</w:t>
      </w:r>
      <w:r w:rsidRPr="00D724F3">
        <w:rPr>
          <w:rFonts w:ascii="宋体" w:hAnsi="宋体"/>
          <w:sz w:val="18"/>
          <w:szCs w:val="18"/>
        </w:rPr>
        <w:t>基于各向同性双孔隙度模型的各向异性岩石物理模型及其应用</w:t>
      </w:r>
      <w:r w:rsidRPr="00D724F3">
        <w:rPr>
          <w:rFonts w:ascii="宋体" w:hAnsi="宋体" w:hint="eastAsia"/>
          <w:sz w:val="18"/>
          <w:szCs w:val="18"/>
        </w:rPr>
        <w:t>[J].</w:t>
      </w:r>
      <w:hyperlink r:id="rId236" w:history="1">
        <w:r w:rsidRPr="00D724F3">
          <w:rPr>
            <w:rFonts w:ascii="宋体" w:hAnsi="宋体"/>
            <w:sz w:val="18"/>
            <w:szCs w:val="18"/>
          </w:rPr>
          <w:t>中国石油大学学报</w:t>
        </w:r>
        <w:r w:rsidRPr="00D724F3">
          <w:rPr>
            <w:rFonts w:ascii="宋体" w:hAnsi="宋体" w:hint="eastAsia"/>
            <w:sz w:val="18"/>
            <w:szCs w:val="18"/>
          </w:rPr>
          <w:t>(</w:t>
        </w:r>
        <w:r w:rsidRPr="00D724F3">
          <w:rPr>
            <w:rFonts w:ascii="宋体" w:hAnsi="宋体"/>
            <w:sz w:val="18"/>
            <w:szCs w:val="18"/>
          </w:rPr>
          <w:t>自然科学版</w:t>
        </w:r>
      </w:hyperlink>
      <w:r w:rsidR="00A1503B">
        <w:rPr>
          <w:rFonts w:ascii="宋体" w:hAnsi="宋体" w:hint="eastAsia"/>
          <w:sz w:val="18"/>
          <w:szCs w:val="18"/>
        </w:rPr>
        <w:t>)，</w:t>
      </w:r>
      <w:r w:rsidRPr="00D724F3">
        <w:rPr>
          <w:rFonts w:ascii="宋体" w:hAnsi="宋体"/>
          <w:sz w:val="18"/>
          <w:szCs w:val="18"/>
        </w:rPr>
        <w:t>2006</w:t>
      </w:r>
      <w:r w:rsidRPr="00D724F3">
        <w:rPr>
          <w:rFonts w:ascii="宋体" w:hAnsi="宋体" w:hint="eastAsia"/>
          <w:sz w:val="18"/>
          <w:szCs w:val="18"/>
        </w:rPr>
        <w:t>,</w:t>
      </w:r>
      <w:r w:rsidRPr="00D724F3">
        <w:rPr>
          <w:rFonts w:ascii="宋体" w:hAnsi="宋体"/>
          <w:sz w:val="18"/>
          <w:szCs w:val="18"/>
        </w:rPr>
        <w:t>30</w:t>
      </w:r>
      <w:r w:rsidRPr="00D724F3">
        <w:rPr>
          <w:rFonts w:ascii="宋体" w:hAnsi="宋体" w:hint="eastAsia"/>
          <w:sz w:val="18"/>
          <w:szCs w:val="18"/>
        </w:rPr>
        <w:t>(</w:t>
      </w:r>
      <w:r w:rsidRPr="00D724F3">
        <w:rPr>
          <w:rFonts w:ascii="宋体" w:hAnsi="宋体"/>
          <w:sz w:val="18"/>
          <w:szCs w:val="18"/>
        </w:rPr>
        <w:t>4</w:t>
      </w:r>
      <w:r w:rsidRPr="00D724F3">
        <w:rPr>
          <w:rFonts w:ascii="宋体" w:hAnsi="宋体" w:hint="eastAsia"/>
          <w:sz w:val="18"/>
          <w:szCs w:val="18"/>
        </w:rPr>
        <w:t>):</w:t>
      </w:r>
      <w:r w:rsidRPr="00D724F3">
        <w:rPr>
          <w:rFonts w:ascii="宋体" w:hAnsi="宋体"/>
          <w:sz w:val="18"/>
          <w:szCs w:val="18"/>
        </w:rPr>
        <w:t>30-34</w:t>
      </w:r>
      <w:r w:rsidRPr="00D724F3">
        <w:rPr>
          <w:rFonts w:ascii="宋体" w:hAnsi="宋体" w:hint="eastAsia"/>
          <w:sz w:val="18"/>
          <w:szCs w:val="18"/>
        </w:rPr>
        <w:t>.</w:t>
      </w:r>
    </w:p>
    <w:p w14:paraId="77209746" w14:textId="77777777" w:rsidR="00A6065C" w:rsidRPr="00D724F3" w:rsidRDefault="00A6065C" w:rsidP="00A6065C">
      <w:pPr>
        <w:snapToGrid w:val="0"/>
        <w:spacing w:line="0" w:lineRule="atLeast"/>
        <w:ind w:left="360" w:hangingChars="200" w:hanging="360"/>
        <w:rPr>
          <w:rFonts w:ascii="宋体" w:hAnsi="宋体" w:hint="eastAsia"/>
          <w:sz w:val="18"/>
          <w:szCs w:val="18"/>
        </w:rPr>
      </w:pPr>
      <w:r w:rsidRPr="00D724F3">
        <w:rPr>
          <w:rFonts w:ascii="宋体" w:hAnsi="宋体" w:hint="eastAsia"/>
          <w:sz w:val="18"/>
          <w:szCs w:val="18"/>
        </w:rPr>
        <w:t>[5]  李顺初,张普斋,黄炳光.多层油藏压力分布的一般解[J].西南石油大学学报,2002,24(4):28-30.</w:t>
      </w:r>
    </w:p>
    <w:p w14:paraId="38585CAE" w14:textId="77777777" w:rsidR="00A6065C" w:rsidRPr="00D724F3" w:rsidRDefault="00A6065C" w:rsidP="00A6065C">
      <w:pPr>
        <w:autoSpaceDE w:val="0"/>
        <w:autoSpaceDN w:val="0"/>
        <w:adjustRightInd w:val="0"/>
        <w:spacing w:line="0" w:lineRule="atLeast"/>
        <w:ind w:left="990" w:hangingChars="550" w:hanging="990"/>
        <w:jc w:val="left"/>
        <w:rPr>
          <w:sz w:val="18"/>
          <w:szCs w:val="18"/>
        </w:rPr>
      </w:pPr>
      <w:r w:rsidRPr="00D724F3">
        <w:rPr>
          <w:rFonts w:ascii="宋体" w:hAnsi="宋体" w:hint="eastAsia"/>
          <w:sz w:val="18"/>
          <w:szCs w:val="18"/>
        </w:rPr>
        <w:t xml:space="preserve">[6]  </w:t>
      </w:r>
      <w:r w:rsidRPr="00D724F3">
        <w:rPr>
          <w:sz w:val="18"/>
          <w:szCs w:val="18"/>
        </w:rPr>
        <w:t xml:space="preserve">Spiegel M R.Theory and problem of </w:t>
      </w:r>
      <w:smartTag w:uri="urn:schemas-microsoft-com:office:smarttags" w:element="place">
        <w:r w:rsidRPr="00D724F3">
          <w:rPr>
            <w:sz w:val="18"/>
            <w:szCs w:val="18"/>
          </w:rPr>
          <w:t>Laplace</w:t>
        </w:r>
      </w:smartTag>
      <w:r w:rsidRPr="00D724F3">
        <w:rPr>
          <w:sz w:val="18"/>
          <w:szCs w:val="18"/>
        </w:rPr>
        <w:t xml:space="preserve"> transforms[J].San Francisco:McGraw-Hill,Inc,1965:1-42;201</w:t>
      </w:r>
    </w:p>
    <w:p w14:paraId="30E8499E" w14:textId="77777777" w:rsidR="00A6065C" w:rsidRPr="00D724F3" w:rsidRDefault="00A6065C" w:rsidP="00A6065C">
      <w:pPr>
        <w:autoSpaceDE w:val="0"/>
        <w:autoSpaceDN w:val="0"/>
        <w:adjustRightInd w:val="0"/>
        <w:spacing w:line="0" w:lineRule="atLeast"/>
        <w:ind w:leftChars="215" w:left="991" w:hangingChars="300" w:hanging="540"/>
        <w:jc w:val="left"/>
        <w:rPr>
          <w:sz w:val="18"/>
          <w:szCs w:val="18"/>
        </w:rPr>
      </w:pPr>
      <w:r w:rsidRPr="00D724F3">
        <w:rPr>
          <w:sz w:val="18"/>
          <w:szCs w:val="18"/>
        </w:rPr>
        <w:t>-219.</w:t>
      </w:r>
    </w:p>
    <w:p w14:paraId="5A5CF409" w14:textId="77777777" w:rsidR="00A6065C" w:rsidRPr="00D724F3" w:rsidRDefault="00A6065C" w:rsidP="00A6065C">
      <w:pPr>
        <w:autoSpaceDE w:val="0"/>
        <w:autoSpaceDN w:val="0"/>
        <w:adjustRightInd w:val="0"/>
        <w:spacing w:line="0" w:lineRule="atLeast"/>
        <w:jc w:val="left"/>
        <w:rPr>
          <w:rFonts w:ascii="宋体" w:hAnsi="宋体" w:hint="eastAsia"/>
          <w:sz w:val="18"/>
          <w:szCs w:val="18"/>
        </w:rPr>
      </w:pPr>
      <w:r w:rsidRPr="00D724F3">
        <w:rPr>
          <w:rFonts w:ascii="宋体" w:hAnsi="宋体" w:hint="eastAsia"/>
          <w:sz w:val="18"/>
          <w:szCs w:val="18"/>
        </w:rPr>
        <w:t xml:space="preserve">[7]  </w:t>
      </w:r>
      <w:r w:rsidRPr="00D724F3">
        <w:rPr>
          <w:sz w:val="18"/>
          <w:szCs w:val="18"/>
        </w:rPr>
        <w:t>Kamke E.</w:t>
      </w:r>
      <w:r w:rsidRPr="00D724F3">
        <w:rPr>
          <w:rFonts w:ascii="宋体" w:hAnsi="宋体" w:hint="eastAsia"/>
          <w:sz w:val="18"/>
          <w:szCs w:val="18"/>
        </w:rPr>
        <w:t>常微分方程手册[M].北京:科学出版社,</w:t>
      </w:r>
      <w:r w:rsidRPr="00D724F3">
        <w:rPr>
          <w:rFonts w:ascii="宋体" w:hAnsi="宋体"/>
          <w:sz w:val="18"/>
          <w:szCs w:val="18"/>
        </w:rPr>
        <w:t>1977</w:t>
      </w:r>
      <w:r w:rsidRPr="00D724F3">
        <w:rPr>
          <w:rFonts w:ascii="宋体" w:hAnsi="宋体" w:hint="eastAsia"/>
          <w:sz w:val="18"/>
          <w:szCs w:val="18"/>
        </w:rPr>
        <w:t>.</w:t>
      </w:r>
    </w:p>
    <w:p w14:paraId="3B0ADB9B" w14:textId="77777777" w:rsidR="00A6065C" w:rsidRPr="00D724F3" w:rsidRDefault="00A6065C" w:rsidP="00A6065C">
      <w:pPr>
        <w:autoSpaceDE w:val="0"/>
        <w:autoSpaceDN w:val="0"/>
        <w:adjustRightInd w:val="0"/>
        <w:spacing w:line="0" w:lineRule="atLeast"/>
        <w:ind w:firstLineChars="250" w:firstLine="450"/>
        <w:jc w:val="left"/>
        <w:rPr>
          <w:sz w:val="18"/>
          <w:szCs w:val="18"/>
        </w:rPr>
      </w:pPr>
    </w:p>
    <w:p w14:paraId="2A979716" w14:textId="77777777" w:rsidR="00A6065C" w:rsidRPr="00AA6C61" w:rsidRDefault="00A6065C" w:rsidP="00A6065C">
      <w:pPr>
        <w:autoSpaceDE w:val="0"/>
        <w:autoSpaceDN w:val="0"/>
        <w:adjustRightInd w:val="0"/>
        <w:jc w:val="center"/>
        <w:rPr>
          <w:b/>
          <w:sz w:val="32"/>
          <w:szCs w:val="32"/>
        </w:rPr>
      </w:pPr>
      <w:r w:rsidRPr="00AA6C61">
        <w:rPr>
          <w:b/>
          <w:sz w:val="32"/>
          <w:szCs w:val="32"/>
        </w:rPr>
        <w:t xml:space="preserve">Solution to Base on the Similar Structure of the Double Porosity-Multilayer Reservoir </w:t>
      </w:r>
    </w:p>
    <w:p w14:paraId="148BEF4D" w14:textId="77777777" w:rsidR="00A6065C" w:rsidRDefault="00A6065C" w:rsidP="00A6065C">
      <w:pPr>
        <w:autoSpaceDE w:val="0"/>
        <w:autoSpaceDN w:val="0"/>
        <w:adjustRightInd w:val="0"/>
        <w:jc w:val="center"/>
        <w:rPr>
          <w:rFonts w:hint="eastAsia"/>
        </w:rPr>
      </w:pPr>
    </w:p>
    <w:p w14:paraId="57681B50" w14:textId="77777777" w:rsidR="00A6065C" w:rsidRPr="00AA6C61" w:rsidRDefault="00A6065C" w:rsidP="00A6065C">
      <w:pPr>
        <w:autoSpaceDE w:val="0"/>
        <w:autoSpaceDN w:val="0"/>
        <w:adjustRightInd w:val="0"/>
        <w:jc w:val="center"/>
        <w:rPr>
          <w:i/>
          <w:szCs w:val="21"/>
          <w:vertAlign w:val="superscript"/>
        </w:rPr>
      </w:pPr>
      <w:r w:rsidRPr="00D724F3">
        <w:rPr>
          <w:i/>
          <w:szCs w:val="21"/>
        </w:rPr>
        <w:t>LI Quan-yong</w:t>
      </w:r>
      <w:r w:rsidRPr="00D724F3">
        <w:rPr>
          <w:i/>
          <w:szCs w:val="21"/>
          <w:vertAlign w:val="superscript"/>
        </w:rPr>
        <w:t>1</w:t>
      </w:r>
      <w:r w:rsidRPr="00D724F3">
        <w:rPr>
          <w:i/>
          <w:szCs w:val="21"/>
        </w:rPr>
        <w:t>,  LI Shun-chu</w:t>
      </w:r>
      <w:r w:rsidRPr="00D724F3">
        <w:rPr>
          <w:i/>
          <w:szCs w:val="21"/>
          <w:vertAlign w:val="superscript"/>
        </w:rPr>
        <w:t>1</w:t>
      </w:r>
      <w:r w:rsidRPr="00D724F3">
        <w:rPr>
          <w:i/>
          <w:szCs w:val="21"/>
        </w:rPr>
        <w:t>，</w:t>
      </w:r>
      <w:r w:rsidRPr="00D724F3">
        <w:rPr>
          <w:i/>
          <w:szCs w:val="21"/>
        </w:rPr>
        <w:t xml:space="preserve">  LI Wei</w:t>
      </w:r>
      <w:r w:rsidRPr="00D724F3">
        <w:rPr>
          <w:i/>
          <w:szCs w:val="21"/>
          <w:vertAlign w:val="superscript"/>
        </w:rPr>
        <w:t>2</w:t>
      </w:r>
      <w:r w:rsidRPr="00D724F3">
        <w:rPr>
          <w:i/>
          <w:szCs w:val="21"/>
        </w:rPr>
        <w:t>，</w:t>
      </w:r>
      <w:r w:rsidRPr="00D724F3">
        <w:rPr>
          <w:i/>
          <w:szCs w:val="21"/>
        </w:rPr>
        <w:t xml:space="preserve">  WANG Jun-cha</w:t>
      </w:r>
      <w:r w:rsidRPr="00AA6C61">
        <w:rPr>
          <w:i/>
          <w:szCs w:val="21"/>
        </w:rPr>
        <w:t>o</w:t>
      </w:r>
      <w:r w:rsidRPr="00AA6C61">
        <w:rPr>
          <w:i/>
          <w:szCs w:val="21"/>
          <w:vertAlign w:val="superscript"/>
        </w:rPr>
        <w:t>2</w:t>
      </w:r>
    </w:p>
    <w:p w14:paraId="4FECAAB2" w14:textId="77777777" w:rsidR="00A6065C" w:rsidRPr="00D724F3" w:rsidRDefault="00A6065C" w:rsidP="00A6065C">
      <w:pPr>
        <w:autoSpaceDE w:val="0"/>
        <w:autoSpaceDN w:val="0"/>
        <w:adjustRightInd w:val="0"/>
        <w:jc w:val="center"/>
        <w:rPr>
          <w:sz w:val="18"/>
          <w:szCs w:val="18"/>
        </w:rPr>
      </w:pPr>
      <w:r w:rsidRPr="00D724F3">
        <w:rPr>
          <w:sz w:val="18"/>
          <w:szCs w:val="18"/>
        </w:rPr>
        <w:t>(1.Institute of Applied Mathematics</w:t>
      </w:r>
      <w:r w:rsidRPr="00D724F3">
        <w:rPr>
          <w:sz w:val="18"/>
          <w:szCs w:val="18"/>
        </w:rPr>
        <w:t>，</w:t>
      </w:r>
      <w:r w:rsidRPr="00D724F3">
        <w:rPr>
          <w:sz w:val="18"/>
          <w:szCs w:val="18"/>
        </w:rPr>
        <w:t>Xihua University</w:t>
      </w:r>
      <w:r w:rsidRPr="00D724F3">
        <w:rPr>
          <w:sz w:val="18"/>
          <w:szCs w:val="18"/>
        </w:rPr>
        <w:t>，</w:t>
      </w:r>
      <w:r w:rsidRPr="00D724F3">
        <w:rPr>
          <w:sz w:val="18"/>
          <w:szCs w:val="18"/>
        </w:rPr>
        <w:t>Chengdu 610039, China</w:t>
      </w:r>
      <w:r w:rsidRPr="00D724F3">
        <w:rPr>
          <w:sz w:val="18"/>
          <w:szCs w:val="18"/>
        </w:rPr>
        <w:t>；</w:t>
      </w:r>
    </w:p>
    <w:p w14:paraId="455D5850" w14:textId="77777777" w:rsidR="00A6065C" w:rsidRPr="00D724F3" w:rsidRDefault="00A6065C" w:rsidP="00A6065C">
      <w:pPr>
        <w:ind w:firstLineChars="700" w:firstLine="1260"/>
        <w:rPr>
          <w:sz w:val="18"/>
          <w:szCs w:val="18"/>
        </w:rPr>
      </w:pPr>
      <w:r w:rsidRPr="00D724F3">
        <w:rPr>
          <w:sz w:val="18"/>
          <w:szCs w:val="18"/>
        </w:rPr>
        <w:t>2.State Key Laboratory of Oil and Gas Reservoir Geology and Exploitation,</w:t>
      </w:r>
    </w:p>
    <w:p w14:paraId="2911D340" w14:textId="77777777" w:rsidR="00A6065C" w:rsidRPr="00D724F3" w:rsidRDefault="00A6065C" w:rsidP="00A6065C">
      <w:pPr>
        <w:autoSpaceDE w:val="0"/>
        <w:autoSpaceDN w:val="0"/>
        <w:adjustRightInd w:val="0"/>
        <w:jc w:val="center"/>
        <w:rPr>
          <w:sz w:val="18"/>
          <w:szCs w:val="18"/>
        </w:rPr>
      </w:pPr>
      <w:smartTag w:uri="urn:schemas-microsoft-com:office:smarttags" w:element="PlaceName">
        <w:r w:rsidRPr="00D724F3">
          <w:rPr>
            <w:sz w:val="18"/>
            <w:szCs w:val="18"/>
          </w:rPr>
          <w:t>Southwest</w:t>
        </w:r>
      </w:smartTag>
      <w:r w:rsidRPr="00D724F3">
        <w:rPr>
          <w:sz w:val="18"/>
          <w:szCs w:val="18"/>
        </w:rPr>
        <w:t xml:space="preserve"> </w:t>
      </w:r>
      <w:smartTag w:uri="urn:schemas-microsoft-com:office:smarttags" w:element="PlaceName">
        <w:r w:rsidRPr="00D724F3">
          <w:rPr>
            <w:sz w:val="18"/>
            <w:szCs w:val="18"/>
          </w:rPr>
          <w:t>Petroleum</w:t>
        </w:r>
      </w:smartTag>
      <w:r w:rsidRPr="00D724F3">
        <w:rPr>
          <w:sz w:val="18"/>
          <w:szCs w:val="18"/>
        </w:rPr>
        <w:t xml:space="preserve"> </w:t>
      </w:r>
      <w:smartTag w:uri="urn:schemas-microsoft-com:office:smarttags" w:element="PlaceType">
        <w:r w:rsidRPr="00D724F3">
          <w:rPr>
            <w:sz w:val="18"/>
            <w:szCs w:val="18"/>
          </w:rPr>
          <w:t>University</w:t>
        </w:r>
      </w:smartTag>
      <w:r w:rsidRPr="00D724F3">
        <w:rPr>
          <w:sz w:val="18"/>
          <w:szCs w:val="18"/>
        </w:rPr>
        <w:t xml:space="preserve">, </w:t>
      </w:r>
      <w:smartTag w:uri="urn:schemas-microsoft-com:office:smarttags" w:element="City">
        <w:r w:rsidRPr="00D724F3">
          <w:rPr>
            <w:sz w:val="18"/>
            <w:szCs w:val="18"/>
          </w:rPr>
          <w:t>Chengdu</w:t>
        </w:r>
      </w:smartTag>
      <w:r w:rsidRPr="00D724F3">
        <w:rPr>
          <w:sz w:val="18"/>
          <w:szCs w:val="18"/>
        </w:rPr>
        <w:t xml:space="preserve"> 610500, </w:t>
      </w:r>
      <w:smartTag w:uri="urn:schemas-microsoft-com:office:smarttags" w:element="place">
        <w:smartTag w:uri="urn:schemas-microsoft-com:office:smarttags" w:element="country-region">
          <w:r w:rsidRPr="00D724F3">
            <w:rPr>
              <w:sz w:val="18"/>
              <w:szCs w:val="18"/>
            </w:rPr>
            <w:t>China</w:t>
          </w:r>
        </w:smartTag>
      </w:smartTag>
      <w:r w:rsidRPr="00D724F3">
        <w:rPr>
          <w:sz w:val="18"/>
          <w:szCs w:val="18"/>
        </w:rPr>
        <w:t>)</w:t>
      </w:r>
    </w:p>
    <w:p w14:paraId="2BE1FE17" w14:textId="77777777" w:rsidR="00A6065C" w:rsidRDefault="00A6065C" w:rsidP="00A6065C">
      <w:pPr>
        <w:autoSpaceDE w:val="0"/>
        <w:autoSpaceDN w:val="0"/>
        <w:adjustRightInd w:val="0"/>
        <w:jc w:val="center"/>
        <w:rPr>
          <w:rFonts w:hint="eastAsia"/>
          <w:sz w:val="18"/>
          <w:szCs w:val="18"/>
        </w:rPr>
      </w:pPr>
    </w:p>
    <w:p w14:paraId="17DD88E8" w14:textId="77777777" w:rsidR="00A6065C" w:rsidRDefault="00A6065C" w:rsidP="00A6065C">
      <w:pPr>
        <w:autoSpaceDE w:val="0"/>
        <w:autoSpaceDN w:val="0"/>
        <w:adjustRightInd w:val="0"/>
        <w:ind w:firstLineChars="196" w:firstLine="354"/>
        <w:rPr>
          <w:rFonts w:hint="eastAsia"/>
          <w:sz w:val="18"/>
          <w:szCs w:val="18"/>
        </w:rPr>
      </w:pPr>
      <w:r w:rsidRPr="00AA6C61">
        <w:rPr>
          <w:rFonts w:eastAsia="黑体"/>
          <w:b/>
          <w:kern w:val="0"/>
          <w:sz w:val="18"/>
          <w:szCs w:val="18"/>
        </w:rPr>
        <w:t>Abstract:</w:t>
      </w:r>
      <w:r>
        <w:rPr>
          <w:rFonts w:hint="eastAsia"/>
          <w:sz w:val="18"/>
          <w:szCs w:val="18"/>
        </w:rPr>
        <w:t xml:space="preserve"> We f</w:t>
      </w:r>
      <w:r>
        <w:rPr>
          <w:sz w:val="18"/>
          <w:szCs w:val="18"/>
        </w:rPr>
        <w:t xml:space="preserve">irst establish </w:t>
      </w:r>
      <w:r>
        <w:rPr>
          <w:rFonts w:hint="eastAsia"/>
          <w:sz w:val="18"/>
          <w:szCs w:val="18"/>
        </w:rPr>
        <w:t>the d</w:t>
      </w:r>
      <w:r>
        <w:rPr>
          <w:sz w:val="18"/>
          <w:szCs w:val="18"/>
        </w:rPr>
        <w:t xml:space="preserve">ouble </w:t>
      </w:r>
      <w:r>
        <w:rPr>
          <w:rFonts w:hint="eastAsia"/>
          <w:sz w:val="18"/>
          <w:szCs w:val="18"/>
        </w:rPr>
        <w:t>p</w:t>
      </w:r>
      <w:r>
        <w:rPr>
          <w:sz w:val="18"/>
          <w:szCs w:val="18"/>
        </w:rPr>
        <w:t>orosity</w:t>
      </w:r>
      <w:r>
        <w:rPr>
          <w:rFonts w:hint="eastAsia"/>
          <w:sz w:val="18"/>
          <w:szCs w:val="18"/>
        </w:rPr>
        <w:t>-m</w:t>
      </w:r>
      <w:r>
        <w:rPr>
          <w:sz w:val="18"/>
          <w:szCs w:val="18"/>
        </w:rPr>
        <w:t xml:space="preserve">ultilayer </w:t>
      </w:r>
      <w:r>
        <w:rPr>
          <w:rFonts w:hint="eastAsia"/>
          <w:sz w:val="18"/>
          <w:szCs w:val="18"/>
        </w:rPr>
        <w:t>r</w:t>
      </w:r>
      <w:r>
        <w:rPr>
          <w:sz w:val="18"/>
          <w:szCs w:val="18"/>
        </w:rPr>
        <w:t xml:space="preserve">eservoir model </w:t>
      </w:r>
      <w:r>
        <w:rPr>
          <w:rFonts w:hint="eastAsia"/>
          <w:sz w:val="18"/>
          <w:szCs w:val="18"/>
        </w:rPr>
        <w:t>and take</w:t>
      </w:r>
      <w:r>
        <w:rPr>
          <w:sz w:val="18"/>
          <w:szCs w:val="18"/>
        </w:rPr>
        <w:t xml:space="preserve"> the effective hole diameter and borehole storage conditions of </w:t>
      </w:r>
      <w:r>
        <w:rPr>
          <w:rFonts w:hint="eastAsia"/>
          <w:sz w:val="18"/>
          <w:szCs w:val="18"/>
        </w:rPr>
        <w:t>variable flow rate into account;We obtian</w:t>
      </w:r>
      <w:r>
        <w:rPr>
          <w:sz w:val="18"/>
          <w:szCs w:val="18"/>
        </w:rPr>
        <w:t xml:space="preserve"> the exact solution </w:t>
      </w:r>
      <w:r>
        <w:rPr>
          <w:rFonts w:hint="eastAsia"/>
          <w:sz w:val="18"/>
          <w:szCs w:val="18"/>
        </w:rPr>
        <w:t>of r</w:t>
      </w:r>
      <w:r>
        <w:rPr>
          <w:sz w:val="18"/>
          <w:szCs w:val="18"/>
        </w:rPr>
        <w:t>eservoir pressure</w:t>
      </w:r>
      <w:r>
        <w:rPr>
          <w:rFonts w:hint="eastAsia"/>
          <w:sz w:val="18"/>
          <w:szCs w:val="18"/>
        </w:rPr>
        <w:t xml:space="preserve"> </w:t>
      </w:r>
      <w:r>
        <w:rPr>
          <w:sz w:val="18"/>
          <w:szCs w:val="18"/>
        </w:rPr>
        <w:t xml:space="preserve">and </w:t>
      </w:r>
      <w:r>
        <w:rPr>
          <w:rFonts w:hint="eastAsia"/>
          <w:sz w:val="18"/>
          <w:szCs w:val="18"/>
        </w:rPr>
        <w:t>b</w:t>
      </w:r>
      <w:r>
        <w:rPr>
          <w:sz w:val="18"/>
          <w:szCs w:val="18"/>
        </w:rPr>
        <w:t>ottom hole pressure</w:t>
      </w:r>
      <w:r>
        <w:rPr>
          <w:rFonts w:hint="eastAsia"/>
          <w:sz w:val="18"/>
          <w:szCs w:val="18"/>
        </w:rPr>
        <w:t xml:space="preserve"> in the Laplace space by </w:t>
      </w:r>
      <w:r>
        <w:rPr>
          <w:sz w:val="18"/>
          <w:szCs w:val="18"/>
        </w:rPr>
        <w:t>Laplace</w:t>
      </w:r>
      <w:r>
        <w:rPr>
          <w:rFonts w:hint="eastAsia"/>
          <w:sz w:val="18"/>
          <w:szCs w:val="18"/>
        </w:rPr>
        <w:t xml:space="preserve"> </w:t>
      </w:r>
      <w:r>
        <w:rPr>
          <w:sz w:val="18"/>
          <w:szCs w:val="18"/>
        </w:rPr>
        <w:t>transform, It</w:t>
      </w:r>
      <w:r>
        <w:rPr>
          <w:rFonts w:hint="eastAsia"/>
          <w:sz w:val="18"/>
          <w:szCs w:val="18"/>
        </w:rPr>
        <w:t xml:space="preserve"> is f</w:t>
      </w:r>
      <w:r>
        <w:rPr>
          <w:sz w:val="18"/>
          <w:szCs w:val="18"/>
        </w:rPr>
        <w:t xml:space="preserve">ound that </w:t>
      </w:r>
      <w:r>
        <w:rPr>
          <w:rFonts w:hint="eastAsia"/>
          <w:sz w:val="18"/>
          <w:szCs w:val="18"/>
        </w:rPr>
        <w:t>among the s</w:t>
      </w:r>
      <w:r>
        <w:rPr>
          <w:sz w:val="18"/>
          <w:szCs w:val="18"/>
        </w:rPr>
        <w:t>olution</w:t>
      </w:r>
      <w:r>
        <w:rPr>
          <w:rFonts w:hint="eastAsia"/>
          <w:sz w:val="18"/>
          <w:szCs w:val="18"/>
        </w:rPr>
        <w:t>s of</w:t>
      </w:r>
      <w:r>
        <w:rPr>
          <w:sz w:val="18"/>
          <w:szCs w:val="18"/>
        </w:rPr>
        <w:t xml:space="preserve"> three outer boundary</w:t>
      </w:r>
      <w:r>
        <w:rPr>
          <w:rFonts w:hint="eastAsia"/>
          <w:sz w:val="18"/>
          <w:szCs w:val="18"/>
        </w:rPr>
        <w:t xml:space="preserve"> </w:t>
      </w:r>
      <w:r>
        <w:rPr>
          <w:sz w:val="18"/>
          <w:szCs w:val="18"/>
        </w:rPr>
        <w:t>conditions</w:t>
      </w:r>
      <w:r>
        <w:rPr>
          <w:rFonts w:hint="eastAsia"/>
          <w:sz w:val="18"/>
          <w:szCs w:val="18"/>
        </w:rPr>
        <w:t xml:space="preserve"> what have</w:t>
      </w:r>
      <w:r>
        <w:rPr>
          <w:sz w:val="18"/>
          <w:szCs w:val="18"/>
        </w:rPr>
        <w:t xml:space="preserve"> uniform</w:t>
      </w:r>
      <w:r>
        <w:rPr>
          <w:rFonts w:hint="eastAsia"/>
          <w:sz w:val="18"/>
          <w:szCs w:val="18"/>
        </w:rPr>
        <w:t xml:space="preserve"> </w:t>
      </w:r>
      <w:r>
        <w:rPr>
          <w:sz w:val="18"/>
          <w:szCs w:val="18"/>
        </w:rPr>
        <w:t>structure, the</w:t>
      </w:r>
      <w:r>
        <w:rPr>
          <w:rFonts w:hint="eastAsia"/>
          <w:sz w:val="18"/>
          <w:szCs w:val="18"/>
        </w:rPr>
        <w:t xml:space="preserve"> result takes </w:t>
      </w:r>
      <w:r>
        <w:rPr>
          <w:sz w:val="18"/>
          <w:szCs w:val="18"/>
        </w:rPr>
        <w:t xml:space="preserve">great convenience </w:t>
      </w:r>
      <w:r>
        <w:rPr>
          <w:rFonts w:hint="eastAsia"/>
          <w:sz w:val="18"/>
          <w:szCs w:val="18"/>
        </w:rPr>
        <w:t xml:space="preserve">to </w:t>
      </w:r>
      <w:r>
        <w:rPr>
          <w:sz w:val="18"/>
          <w:szCs w:val="18"/>
        </w:rPr>
        <w:t>preparat</w:t>
      </w:r>
      <w:r>
        <w:rPr>
          <w:rFonts w:hint="eastAsia"/>
          <w:sz w:val="18"/>
          <w:szCs w:val="18"/>
        </w:rPr>
        <w:t>e</w:t>
      </w:r>
      <w:r>
        <w:rPr>
          <w:sz w:val="18"/>
          <w:szCs w:val="18"/>
        </w:rPr>
        <w:t xml:space="preserve"> well test analysis software</w:t>
      </w:r>
      <w:r>
        <w:rPr>
          <w:rFonts w:hint="eastAsia"/>
          <w:sz w:val="18"/>
          <w:szCs w:val="18"/>
        </w:rPr>
        <w:t xml:space="preserve"> and have </w:t>
      </w:r>
      <w:r>
        <w:rPr>
          <w:sz w:val="18"/>
          <w:szCs w:val="18"/>
        </w:rPr>
        <w:t>far-reaching</w:t>
      </w:r>
      <w:r>
        <w:rPr>
          <w:rFonts w:hint="eastAsia"/>
          <w:sz w:val="18"/>
          <w:szCs w:val="18"/>
        </w:rPr>
        <w:t xml:space="preserve"> </w:t>
      </w:r>
      <w:r>
        <w:rPr>
          <w:sz w:val="18"/>
          <w:szCs w:val="18"/>
        </w:rPr>
        <w:t>significance</w:t>
      </w:r>
      <w:r>
        <w:rPr>
          <w:rFonts w:hint="eastAsia"/>
          <w:sz w:val="18"/>
          <w:szCs w:val="18"/>
        </w:rPr>
        <w:t xml:space="preserve"> in the p</w:t>
      </w:r>
      <w:r>
        <w:rPr>
          <w:sz w:val="18"/>
          <w:szCs w:val="18"/>
        </w:rPr>
        <w:t>ercolation of oil and gas law theory</w:t>
      </w:r>
      <w:r>
        <w:rPr>
          <w:rFonts w:hint="eastAsia"/>
          <w:sz w:val="18"/>
          <w:szCs w:val="18"/>
        </w:rPr>
        <w:t>.</w:t>
      </w:r>
    </w:p>
    <w:p w14:paraId="28D9E9E0" w14:textId="77777777" w:rsidR="00A6065C" w:rsidRDefault="00A6065C" w:rsidP="00A6065C">
      <w:pPr>
        <w:autoSpaceDE w:val="0"/>
        <w:autoSpaceDN w:val="0"/>
        <w:adjustRightInd w:val="0"/>
        <w:ind w:firstLineChars="196" w:firstLine="354"/>
        <w:jc w:val="left"/>
        <w:rPr>
          <w:rFonts w:hint="eastAsia"/>
          <w:sz w:val="18"/>
          <w:szCs w:val="18"/>
        </w:rPr>
      </w:pPr>
      <w:r w:rsidRPr="00AA6C61">
        <w:rPr>
          <w:rFonts w:eastAsia="黑体"/>
          <w:b/>
          <w:kern w:val="0"/>
          <w:sz w:val="18"/>
          <w:szCs w:val="18"/>
        </w:rPr>
        <w:t>Key words:</w:t>
      </w:r>
      <w:r>
        <w:rPr>
          <w:rFonts w:hint="eastAsia"/>
          <w:sz w:val="18"/>
          <w:szCs w:val="18"/>
        </w:rPr>
        <w:t xml:space="preserve"> d</w:t>
      </w:r>
      <w:r>
        <w:rPr>
          <w:sz w:val="18"/>
          <w:szCs w:val="18"/>
        </w:rPr>
        <w:t xml:space="preserve">ouble </w:t>
      </w:r>
      <w:r>
        <w:rPr>
          <w:rFonts w:hint="eastAsia"/>
          <w:sz w:val="18"/>
          <w:szCs w:val="18"/>
        </w:rPr>
        <w:t>p</w:t>
      </w:r>
      <w:r>
        <w:rPr>
          <w:sz w:val="18"/>
          <w:szCs w:val="18"/>
        </w:rPr>
        <w:t>orosity</w:t>
      </w:r>
      <w:r>
        <w:rPr>
          <w:rFonts w:hint="eastAsia"/>
          <w:sz w:val="18"/>
          <w:szCs w:val="18"/>
        </w:rPr>
        <w:t>-m</w:t>
      </w:r>
      <w:r>
        <w:rPr>
          <w:sz w:val="18"/>
          <w:szCs w:val="18"/>
        </w:rPr>
        <w:t xml:space="preserve">ultilayer </w:t>
      </w:r>
      <w:r>
        <w:rPr>
          <w:rFonts w:hint="eastAsia"/>
          <w:sz w:val="18"/>
          <w:szCs w:val="18"/>
        </w:rPr>
        <w:t>r</w:t>
      </w:r>
      <w:r>
        <w:rPr>
          <w:sz w:val="18"/>
          <w:szCs w:val="18"/>
        </w:rPr>
        <w:t xml:space="preserve">eservoir; </w:t>
      </w:r>
      <w:r>
        <w:rPr>
          <w:rFonts w:hint="eastAsia"/>
          <w:sz w:val="18"/>
          <w:szCs w:val="18"/>
        </w:rPr>
        <w:t>e</w:t>
      </w:r>
      <w:r>
        <w:rPr>
          <w:sz w:val="18"/>
          <w:szCs w:val="18"/>
        </w:rPr>
        <w:t>ffective</w:t>
      </w:r>
      <w:r>
        <w:rPr>
          <w:rFonts w:hint="eastAsia"/>
          <w:sz w:val="18"/>
          <w:szCs w:val="18"/>
        </w:rPr>
        <w:t xml:space="preserve"> hole diameter</w:t>
      </w:r>
      <w:r>
        <w:rPr>
          <w:sz w:val="18"/>
          <w:szCs w:val="18"/>
        </w:rPr>
        <w:t xml:space="preserve">; </w:t>
      </w:r>
      <w:r>
        <w:rPr>
          <w:rFonts w:hint="eastAsia"/>
          <w:sz w:val="18"/>
          <w:szCs w:val="18"/>
        </w:rPr>
        <w:t>v</w:t>
      </w:r>
      <w:r>
        <w:rPr>
          <w:sz w:val="18"/>
          <w:szCs w:val="18"/>
        </w:rPr>
        <w:t>ariable</w:t>
      </w:r>
      <w:r>
        <w:rPr>
          <w:rFonts w:hint="eastAsia"/>
          <w:sz w:val="18"/>
          <w:szCs w:val="18"/>
        </w:rPr>
        <w:t xml:space="preserve"> flow rate; similitude structure</w:t>
      </w:r>
      <w:r>
        <w:rPr>
          <w:sz w:val="18"/>
          <w:szCs w:val="18"/>
        </w:rPr>
        <w:t xml:space="preserve">; </w:t>
      </w:r>
      <w:r>
        <w:rPr>
          <w:rFonts w:hint="eastAsia"/>
          <w:sz w:val="18"/>
          <w:szCs w:val="18"/>
        </w:rPr>
        <w:t>k</w:t>
      </w:r>
      <w:r>
        <w:rPr>
          <w:sz w:val="18"/>
          <w:szCs w:val="18"/>
        </w:rPr>
        <w:t>ernel</w:t>
      </w:r>
      <w:r>
        <w:rPr>
          <w:rFonts w:hint="eastAsia"/>
          <w:sz w:val="18"/>
          <w:szCs w:val="18"/>
        </w:rPr>
        <w:t xml:space="preserve"> function</w:t>
      </w:r>
    </w:p>
    <w:p w14:paraId="4AEDF5B0" w14:textId="77777777" w:rsidR="00A6065C" w:rsidRDefault="00A6065C" w:rsidP="00A6065C">
      <w:pPr>
        <w:autoSpaceDE w:val="0"/>
        <w:autoSpaceDN w:val="0"/>
        <w:adjustRightInd w:val="0"/>
        <w:ind w:firstLineChars="196" w:firstLine="353"/>
        <w:jc w:val="left"/>
        <w:rPr>
          <w:rFonts w:hint="eastAsia"/>
          <w:sz w:val="18"/>
          <w:szCs w:val="18"/>
        </w:rPr>
      </w:pPr>
    </w:p>
    <w:p w14:paraId="25F74D70" w14:textId="77777777" w:rsidR="00A6065C" w:rsidRDefault="00A6065C" w:rsidP="00A6065C">
      <w:pPr>
        <w:autoSpaceDE w:val="0"/>
        <w:autoSpaceDN w:val="0"/>
        <w:adjustRightInd w:val="0"/>
        <w:ind w:firstLineChars="196" w:firstLine="412"/>
        <w:jc w:val="left"/>
        <w:rPr>
          <w:rFonts w:hint="eastAsia"/>
        </w:rPr>
      </w:pPr>
    </w:p>
    <w:p w14:paraId="1B6275C4" w14:textId="77777777" w:rsidR="00A6065C" w:rsidRDefault="00A6065C" w:rsidP="00A6065C">
      <w:pPr>
        <w:autoSpaceDE w:val="0"/>
        <w:autoSpaceDN w:val="0"/>
        <w:adjustRightInd w:val="0"/>
        <w:ind w:firstLineChars="196" w:firstLine="412"/>
        <w:jc w:val="left"/>
        <w:rPr>
          <w:rFonts w:hint="eastAsia"/>
        </w:rPr>
      </w:pPr>
    </w:p>
    <w:p w14:paraId="2B4C9CE6" w14:textId="77777777" w:rsidR="001557C2" w:rsidRPr="00A6065C" w:rsidRDefault="001557C2" w:rsidP="00467E2E">
      <w:pPr>
        <w:autoSpaceDE w:val="0"/>
        <w:autoSpaceDN w:val="0"/>
        <w:rPr>
          <w:rFonts w:hint="eastAsia"/>
        </w:rPr>
      </w:pPr>
    </w:p>
    <w:sectPr w:rsidR="001557C2" w:rsidRPr="00A6065C">
      <w:headerReference w:type="default" r:id="rId237"/>
      <w:footerReference w:type="even" r:id="rId238"/>
      <w:footerReference w:type="default" r:id="rId239"/>
      <w:headerReference w:type="first" r:id="rId240"/>
      <w:footerReference w:type="first" r:id="rId241"/>
      <w:pgSz w:w="11906" w:h="16838"/>
      <w:pgMar w:top="1440" w:right="1797" w:bottom="1440" w:left="1797" w:header="851" w:footer="992" w:gutter="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大学数学" w:date="2014-06-24T14:40:00Z" w:initials="dxsx">
    <w:p w14:paraId="26F79006" w14:textId="77777777" w:rsidR="00221006" w:rsidRDefault="00221006">
      <w:pPr>
        <w:pStyle w:val="a4"/>
      </w:pPr>
      <w:r>
        <w:rPr>
          <w:rStyle w:val="a3"/>
        </w:rPr>
        <w:annotationRef/>
      </w:r>
      <w:r>
        <w:rPr>
          <w:rFonts w:hint="eastAsia"/>
        </w:rPr>
        <w:t>页面设置页边距：上</w:t>
      </w:r>
      <w:r>
        <w:rPr>
          <w:rFonts w:hint="eastAsia"/>
        </w:rPr>
        <w:t>2.5</w:t>
      </w:r>
      <w:r>
        <w:rPr>
          <w:rFonts w:hint="eastAsia"/>
        </w:rPr>
        <w:t>厘米，下</w:t>
      </w:r>
      <w:r>
        <w:rPr>
          <w:rFonts w:hint="eastAsia"/>
        </w:rPr>
        <w:t>2.5</w:t>
      </w:r>
      <w:r>
        <w:rPr>
          <w:rFonts w:hint="eastAsia"/>
        </w:rPr>
        <w:t>厘米，左</w:t>
      </w:r>
      <w:r>
        <w:rPr>
          <w:rFonts w:hint="eastAsia"/>
        </w:rPr>
        <w:t>2.5</w:t>
      </w:r>
      <w:r>
        <w:rPr>
          <w:rFonts w:hint="eastAsia"/>
        </w:rPr>
        <w:t>厘米，右</w:t>
      </w:r>
      <w:r>
        <w:rPr>
          <w:rFonts w:hint="eastAsia"/>
        </w:rPr>
        <w:t>2.5</w:t>
      </w:r>
      <w:r>
        <w:rPr>
          <w:rFonts w:hint="eastAsia"/>
        </w:rPr>
        <w:t>厘米</w:t>
      </w:r>
    </w:p>
  </w:comment>
  <w:comment w:id="4" w:author="GDSSX8" w:date="2015-02-03T14:03:00Z" w:initials="dxsx">
    <w:p w14:paraId="025CEAA2" w14:textId="77777777" w:rsidR="001835A6" w:rsidRDefault="001835A6">
      <w:pPr>
        <w:pStyle w:val="a4"/>
      </w:pPr>
      <w:r>
        <w:rPr>
          <w:rStyle w:val="a3"/>
        </w:rPr>
        <w:annotationRef/>
      </w:r>
      <w:r w:rsidRPr="000B54F7">
        <w:rPr>
          <w:rFonts w:eastAsia="楷体_GB2312" w:hint="eastAsia"/>
          <w:sz w:val="18"/>
          <w:szCs w:val="18"/>
        </w:rPr>
        <w:t>禁止使用非</w:t>
      </w:r>
      <w:r>
        <w:rPr>
          <w:rFonts w:eastAsia="楷体_GB2312" w:hint="eastAsia"/>
          <w:sz w:val="18"/>
          <w:szCs w:val="18"/>
        </w:rPr>
        <w:t>通用缩略词；尽量不出现“一种”、“研究”等词。</w:t>
      </w:r>
      <w:r>
        <w:rPr>
          <w:rFonts w:eastAsia="黑体" w:hint="eastAsia"/>
          <w:b/>
          <w:sz w:val="44"/>
          <w:szCs w:val="44"/>
        </w:rPr>
        <w:t>（二号宋体，单倍行距，居中）</w:t>
      </w:r>
    </w:p>
  </w:comment>
  <w:comment w:id="5" w:author="大学数学" w:date="2015-02-03T14:04:00Z" w:initials="dxsx">
    <w:p w14:paraId="41A20206" w14:textId="77777777" w:rsidR="00805F92" w:rsidRDefault="00805F92">
      <w:pPr>
        <w:pStyle w:val="a4"/>
      </w:pPr>
      <w:r>
        <w:rPr>
          <w:rStyle w:val="a3"/>
        </w:rPr>
        <w:annotationRef/>
      </w:r>
      <w:r w:rsidRPr="00AB27AB">
        <w:rPr>
          <w:rFonts w:eastAsia="楷体_GB2312" w:hint="eastAsia"/>
          <w:sz w:val="28"/>
          <w:szCs w:val="28"/>
        </w:rPr>
        <w:t>（</w:t>
      </w:r>
      <w:r w:rsidR="002C099E">
        <w:rPr>
          <w:rFonts w:eastAsia="楷体_GB2312" w:hint="eastAsia"/>
          <w:sz w:val="28"/>
          <w:szCs w:val="28"/>
        </w:rPr>
        <w:t>小四号仿宋体，</w:t>
      </w:r>
      <w:r>
        <w:rPr>
          <w:rFonts w:eastAsia="楷体_GB2312" w:hint="eastAsia"/>
          <w:sz w:val="28"/>
          <w:szCs w:val="28"/>
        </w:rPr>
        <w:t>居中</w:t>
      </w:r>
      <w:r w:rsidRPr="00AB27AB">
        <w:rPr>
          <w:rFonts w:eastAsia="楷体_GB2312" w:hint="eastAsia"/>
          <w:sz w:val="28"/>
          <w:szCs w:val="28"/>
        </w:rPr>
        <w:t>）</w:t>
      </w:r>
    </w:p>
  </w:comment>
  <w:comment w:id="6" w:author="GDSSX7" w:date="2014-06-26T17:21:00Z" w:initials="dxsx">
    <w:p w14:paraId="7F346A5C" w14:textId="77777777" w:rsidR="00B97B9C" w:rsidRDefault="00B97B9C">
      <w:pPr>
        <w:pStyle w:val="a4"/>
      </w:pPr>
      <w:r>
        <w:rPr>
          <w:rStyle w:val="a3"/>
        </w:rPr>
        <w:annotationRef/>
      </w:r>
      <w:r>
        <w:rPr>
          <w:rFonts w:eastAsia="华文仿宋" w:hint="eastAsia"/>
          <w:szCs w:val="21"/>
        </w:rPr>
        <w:t>（小五号</w:t>
      </w:r>
      <w:r w:rsidRPr="00AB27AB">
        <w:rPr>
          <w:rFonts w:eastAsia="华文仿宋" w:hint="eastAsia"/>
          <w:szCs w:val="21"/>
        </w:rPr>
        <w:t>宋</w:t>
      </w:r>
      <w:r>
        <w:rPr>
          <w:rFonts w:eastAsia="华文仿宋" w:hint="eastAsia"/>
          <w:szCs w:val="21"/>
        </w:rPr>
        <w:t>体</w:t>
      </w:r>
      <w:r w:rsidRPr="00AB27AB">
        <w:rPr>
          <w:rFonts w:eastAsia="华文仿宋" w:hint="eastAsia"/>
          <w:szCs w:val="21"/>
        </w:rPr>
        <w:t>，单倍行距，居中</w:t>
      </w:r>
      <w:r>
        <w:rPr>
          <w:rFonts w:eastAsia="华文仿宋" w:hint="eastAsia"/>
          <w:szCs w:val="21"/>
        </w:rPr>
        <w:t>）</w:t>
      </w:r>
    </w:p>
  </w:comment>
  <w:comment w:id="7" w:author="大学数学" w:date="2015-02-03T14:06:00Z" w:initials="dxsx">
    <w:p w14:paraId="18E13586" w14:textId="77777777" w:rsidR="00A60355" w:rsidRPr="00336923" w:rsidRDefault="00A60355">
      <w:pPr>
        <w:pStyle w:val="a4"/>
        <w:rPr>
          <w:rFonts w:ascii="楷体_GB2312" w:eastAsia="楷体_GB2312" w:hint="eastAsia"/>
        </w:rPr>
      </w:pPr>
      <w:r>
        <w:rPr>
          <w:rStyle w:val="a3"/>
        </w:rPr>
        <w:annotationRef/>
      </w:r>
      <w:r w:rsidR="002C099E">
        <w:rPr>
          <w:rFonts w:ascii="楷体_GB2312" w:eastAsia="楷体_GB2312" w:hint="eastAsia"/>
          <w:szCs w:val="21"/>
        </w:rPr>
        <w:t>小</w:t>
      </w:r>
      <w:r w:rsidR="00336923" w:rsidRPr="00336923">
        <w:rPr>
          <w:rFonts w:ascii="楷体_GB2312" w:eastAsia="楷体_GB2312" w:hint="eastAsia"/>
          <w:szCs w:val="21"/>
        </w:rPr>
        <w:t>五号</w:t>
      </w:r>
      <w:r w:rsidR="00336923" w:rsidRPr="00336923">
        <w:rPr>
          <w:rFonts w:ascii="楷体_GB2312" w:eastAsia="楷体_GB2312" w:hint="eastAsia"/>
        </w:rPr>
        <w:t>黑体</w:t>
      </w:r>
    </w:p>
  </w:comment>
  <w:comment w:id="8" w:author="GDSSX４" w:date="2014-06-26T17:06:00Z" w:initials="dxsx">
    <w:p w14:paraId="12CF10F3" w14:textId="77777777" w:rsidR="00471A78" w:rsidRDefault="00471A78">
      <w:pPr>
        <w:pStyle w:val="a4"/>
      </w:pPr>
      <w:r>
        <w:rPr>
          <w:rStyle w:val="a3"/>
        </w:rPr>
        <w:annotationRef/>
      </w:r>
      <w:r>
        <w:rPr>
          <w:rFonts w:eastAsia="楷体_GB2312" w:hint="eastAsia"/>
          <w:sz w:val="18"/>
          <w:szCs w:val="18"/>
        </w:rPr>
        <w:t>（小</w:t>
      </w:r>
      <w:r w:rsidRPr="00AB27AB">
        <w:rPr>
          <w:rFonts w:eastAsia="楷体_GB2312" w:hint="eastAsia"/>
          <w:sz w:val="18"/>
          <w:szCs w:val="18"/>
        </w:rPr>
        <w:t>五号</w:t>
      </w:r>
      <w:r>
        <w:rPr>
          <w:rFonts w:eastAsia="楷体_GB2312" w:hint="eastAsia"/>
          <w:sz w:val="18"/>
          <w:szCs w:val="18"/>
        </w:rPr>
        <w:t>宋体，单倍行距）</w:t>
      </w:r>
    </w:p>
  </w:comment>
  <w:comment w:id="9" w:author="大学数学" w:date="2014-06-25T08:46:00Z" w:initials="dxsx">
    <w:p w14:paraId="2CCA07C1" w14:textId="77777777" w:rsidR="00A60355" w:rsidRDefault="00A60355">
      <w:pPr>
        <w:pStyle w:val="a4"/>
      </w:pPr>
      <w:r>
        <w:rPr>
          <w:rStyle w:val="a3"/>
        </w:rPr>
        <w:annotationRef/>
      </w:r>
      <w:r w:rsidR="002C099E">
        <w:rPr>
          <w:rFonts w:ascii="楷体_GB2312" w:eastAsia="楷体_GB2312" w:hint="eastAsia"/>
          <w:szCs w:val="21"/>
        </w:rPr>
        <w:t>小</w:t>
      </w:r>
      <w:r w:rsidR="00336923" w:rsidRPr="00336923">
        <w:rPr>
          <w:rFonts w:ascii="楷体_GB2312" w:eastAsia="楷体_GB2312" w:hint="eastAsia"/>
          <w:szCs w:val="21"/>
        </w:rPr>
        <w:t>五号</w:t>
      </w:r>
      <w:r w:rsidR="00336923" w:rsidRPr="00336923">
        <w:rPr>
          <w:rFonts w:ascii="楷体_GB2312" w:eastAsia="楷体_GB2312" w:hint="eastAsia"/>
        </w:rPr>
        <w:t>黑体</w:t>
      </w:r>
    </w:p>
  </w:comment>
  <w:comment w:id="10" w:author="GDSSX5" w:date="2014-06-26T17:08:00Z" w:initials="dxsx">
    <w:p w14:paraId="5D9849E8" w14:textId="77777777" w:rsidR="00471A78" w:rsidRDefault="00471A78">
      <w:pPr>
        <w:pStyle w:val="a4"/>
      </w:pPr>
      <w:r>
        <w:rPr>
          <w:rStyle w:val="a3"/>
        </w:rPr>
        <w:annotationRef/>
      </w:r>
      <w:r>
        <w:rPr>
          <w:rFonts w:eastAsia="楷体_GB2312" w:hint="eastAsia"/>
          <w:sz w:val="18"/>
          <w:szCs w:val="18"/>
        </w:rPr>
        <w:t>3~5</w:t>
      </w:r>
      <w:r>
        <w:rPr>
          <w:rFonts w:eastAsia="楷体_GB2312" w:hint="eastAsia"/>
          <w:sz w:val="18"/>
          <w:szCs w:val="18"/>
        </w:rPr>
        <w:t>个</w:t>
      </w:r>
      <w:r w:rsidRPr="00AB27AB">
        <w:rPr>
          <w:rFonts w:eastAsia="楷体_GB2312" w:hint="eastAsia"/>
          <w:sz w:val="18"/>
          <w:szCs w:val="18"/>
        </w:rPr>
        <w:t>，</w:t>
      </w:r>
      <w:r>
        <w:rPr>
          <w:rFonts w:eastAsia="楷体_GB2312" w:hint="eastAsia"/>
          <w:sz w:val="18"/>
          <w:szCs w:val="18"/>
        </w:rPr>
        <w:t>小</w:t>
      </w:r>
      <w:r w:rsidRPr="00AB27AB">
        <w:rPr>
          <w:rFonts w:eastAsia="楷体_GB2312" w:hint="eastAsia"/>
          <w:sz w:val="18"/>
          <w:szCs w:val="18"/>
        </w:rPr>
        <w:t>五号</w:t>
      </w:r>
      <w:r>
        <w:rPr>
          <w:rFonts w:eastAsia="楷体_GB2312" w:hint="eastAsia"/>
          <w:sz w:val="18"/>
          <w:szCs w:val="18"/>
        </w:rPr>
        <w:t>宋体</w:t>
      </w:r>
      <w:r w:rsidRPr="00AB27AB">
        <w:rPr>
          <w:rFonts w:eastAsia="楷体_GB2312" w:hint="eastAsia"/>
          <w:sz w:val="18"/>
          <w:szCs w:val="18"/>
        </w:rPr>
        <w:t>，单倍行距</w:t>
      </w:r>
    </w:p>
  </w:comment>
  <w:comment w:id="11" w:author="GDSSX6" w:date="2015-02-03T14:09:00Z" w:initials="dxsx">
    <w:p w14:paraId="36583E78" w14:textId="77777777" w:rsidR="00471A78" w:rsidRDefault="00471A78">
      <w:pPr>
        <w:pStyle w:val="a4"/>
      </w:pPr>
      <w:r>
        <w:rPr>
          <w:rStyle w:val="a3"/>
        </w:rPr>
        <w:annotationRef/>
      </w:r>
      <w:r w:rsidRPr="00ED3558">
        <w:rPr>
          <w:rFonts w:eastAsia="楷体_GB2312" w:hint="eastAsia"/>
          <w:sz w:val="18"/>
          <w:szCs w:val="18"/>
        </w:rPr>
        <w:t>按照</w:t>
      </w:r>
      <w:r>
        <w:rPr>
          <w:rFonts w:eastAsia="楷体_GB2312" w:hint="eastAsia"/>
          <w:sz w:val="18"/>
          <w:szCs w:val="18"/>
        </w:rPr>
        <w:t>中图分类法中</w:t>
      </w:r>
      <w:r w:rsidRPr="00ED3558">
        <w:rPr>
          <w:rFonts w:eastAsia="楷体_GB2312" w:hint="eastAsia"/>
          <w:sz w:val="18"/>
          <w:szCs w:val="18"/>
        </w:rPr>
        <w:t>专业</w:t>
      </w:r>
      <w:r>
        <w:rPr>
          <w:rFonts w:eastAsia="楷体_GB2312" w:hint="eastAsia"/>
          <w:sz w:val="18"/>
          <w:szCs w:val="18"/>
        </w:rPr>
        <w:t>划分</w:t>
      </w:r>
      <w:r w:rsidRPr="00ED3558">
        <w:rPr>
          <w:rFonts w:eastAsia="楷体_GB2312" w:hint="eastAsia"/>
          <w:sz w:val="18"/>
          <w:szCs w:val="18"/>
        </w:rPr>
        <w:t>填写</w:t>
      </w:r>
      <w:r>
        <w:rPr>
          <w:rFonts w:eastAsia="楷体_GB2312" w:hint="eastAsia"/>
          <w:sz w:val="18"/>
          <w:szCs w:val="18"/>
        </w:rPr>
        <w:t>。</w:t>
      </w:r>
      <w:r w:rsidRPr="00830FF0">
        <w:rPr>
          <w:rFonts w:eastAsia="楷体_GB2312"/>
          <w:sz w:val="18"/>
          <w:szCs w:val="18"/>
        </w:rPr>
        <w:t>中图分类号</w:t>
      </w:r>
      <w:r>
        <w:rPr>
          <w:rFonts w:eastAsia="楷体_GB2312" w:hint="eastAsia"/>
          <w:sz w:val="18"/>
          <w:szCs w:val="18"/>
        </w:rPr>
        <w:t>、</w:t>
      </w:r>
      <w:r w:rsidRPr="00830FF0">
        <w:rPr>
          <w:rFonts w:eastAsia="楷体_GB2312"/>
          <w:sz w:val="18"/>
          <w:szCs w:val="18"/>
        </w:rPr>
        <w:t>文献标</w:t>
      </w:r>
      <w:r w:rsidRPr="00830FF0">
        <w:rPr>
          <w:rFonts w:eastAsia="楷体_GB2312" w:hint="eastAsia"/>
          <w:sz w:val="18"/>
          <w:szCs w:val="18"/>
        </w:rPr>
        <w:t>识</w:t>
      </w:r>
      <w:r w:rsidRPr="00830FF0">
        <w:rPr>
          <w:rFonts w:eastAsia="楷体_GB2312"/>
          <w:sz w:val="18"/>
          <w:szCs w:val="18"/>
        </w:rPr>
        <w:t>码</w:t>
      </w:r>
      <w:r>
        <w:rPr>
          <w:rFonts w:eastAsia="楷体_GB2312" w:hint="eastAsia"/>
          <w:sz w:val="18"/>
          <w:szCs w:val="18"/>
        </w:rPr>
        <w:t>、文章编号（小</w:t>
      </w:r>
      <w:r w:rsidRPr="00336923">
        <w:rPr>
          <w:rFonts w:ascii="楷体_GB2312" w:eastAsia="楷体_GB2312" w:hint="eastAsia"/>
          <w:szCs w:val="21"/>
        </w:rPr>
        <w:t>五号</w:t>
      </w:r>
      <w:r w:rsidRPr="00336923">
        <w:rPr>
          <w:rFonts w:ascii="楷体_GB2312" w:eastAsia="楷体_GB2312" w:hint="eastAsia"/>
        </w:rPr>
        <w:t>黑体</w:t>
      </w:r>
      <w:r>
        <w:rPr>
          <w:rFonts w:ascii="楷体_GB2312" w:eastAsia="楷体_GB2312" w:hint="eastAsia"/>
        </w:rPr>
        <w:t>，</w:t>
      </w:r>
      <w:r w:rsidR="00AE43A1">
        <w:rPr>
          <w:rFonts w:eastAsia="楷体_GB2312" w:hint="eastAsia"/>
          <w:sz w:val="18"/>
          <w:szCs w:val="18"/>
        </w:rPr>
        <w:t>单倍行距</w:t>
      </w:r>
      <w:r>
        <w:rPr>
          <w:rFonts w:eastAsia="楷体_GB2312" w:hint="eastAsia"/>
          <w:sz w:val="18"/>
          <w:szCs w:val="18"/>
        </w:rPr>
        <w:t>）</w:t>
      </w:r>
    </w:p>
  </w:comment>
  <w:comment w:id="12" w:author="大学数学" w:date="2014-06-26T09:38:00Z" w:initials="dxsx">
    <w:p w14:paraId="72615EBA" w14:textId="77777777" w:rsidR="00983D4E" w:rsidRPr="00983D4E" w:rsidRDefault="00983D4E">
      <w:pPr>
        <w:pStyle w:val="a4"/>
        <w:rPr>
          <w:rFonts w:ascii="楷体_GB2312" w:eastAsia="楷体_GB2312" w:hint="eastAsia"/>
        </w:rPr>
      </w:pPr>
      <w:r>
        <w:rPr>
          <w:rStyle w:val="a3"/>
        </w:rPr>
        <w:annotationRef/>
      </w:r>
      <w:r w:rsidR="00BB3941">
        <w:rPr>
          <w:rFonts w:ascii="楷体_GB2312" w:eastAsia="楷体_GB2312" w:hint="eastAsia"/>
        </w:rPr>
        <w:t>一级标题，</w:t>
      </w:r>
      <w:r w:rsidRPr="00983D4E">
        <w:rPr>
          <w:rFonts w:ascii="楷体_GB2312" w:eastAsia="楷体_GB2312" w:hint="eastAsia"/>
        </w:rPr>
        <w:t>小四</w:t>
      </w:r>
      <w:r w:rsidR="002C099E">
        <w:rPr>
          <w:rFonts w:ascii="楷体_GB2312" w:eastAsia="楷体_GB2312" w:hint="eastAsia"/>
        </w:rPr>
        <w:t>号</w:t>
      </w:r>
      <w:r w:rsidRPr="00983D4E">
        <w:rPr>
          <w:rFonts w:ascii="楷体_GB2312" w:eastAsia="楷体_GB2312" w:hint="eastAsia"/>
        </w:rPr>
        <w:t>黑体</w:t>
      </w:r>
    </w:p>
  </w:comment>
  <w:comment w:id="13" w:author="GDSSX8" w:date="2014-06-27T15:24:00Z" w:initials="dxsx">
    <w:p w14:paraId="1C7BFD4F" w14:textId="77777777" w:rsidR="001835A6" w:rsidRDefault="001835A6">
      <w:pPr>
        <w:pStyle w:val="a4"/>
      </w:pPr>
      <w:r>
        <w:rPr>
          <w:rStyle w:val="a3"/>
        </w:rPr>
        <w:annotationRef/>
      </w:r>
      <w:r w:rsidRPr="000421D0">
        <w:rPr>
          <w:rFonts w:eastAsia="楷体_GB2312" w:hint="eastAsia"/>
          <w:sz w:val="18"/>
          <w:szCs w:val="18"/>
        </w:rPr>
        <w:t>正文</w:t>
      </w:r>
      <w:r>
        <w:rPr>
          <w:rFonts w:eastAsia="楷体_GB2312" w:hint="eastAsia"/>
          <w:sz w:val="18"/>
          <w:szCs w:val="18"/>
        </w:rPr>
        <w:t>排单栏，五号</w:t>
      </w:r>
      <w:r w:rsidRPr="000421D0">
        <w:rPr>
          <w:rFonts w:eastAsia="楷体_GB2312" w:hint="eastAsia"/>
          <w:sz w:val="18"/>
          <w:szCs w:val="18"/>
        </w:rPr>
        <w:t>宋体，</w:t>
      </w:r>
      <w:r>
        <w:rPr>
          <w:rFonts w:eastAsia="楷体_GB2312" w:hint="eastAsia"/>
          <w:sz w:val="18"/>
          <w:szCs w:val="18"/>
        </w:rPr>
        <w:t>单倍</w:t>
      </w:r>
      <w:r w:rsidRPr="000421D0">
        <w:rPr>
          <w:rFonts w:eastAsia="楷体_GB2312" w:hint="eastAsia"/>
          <w:sz w:val="18"/>
          <w:szCs w:val="18"/>
        </w:rPr>
        <w:t>行距</w:t>
      </w:r>
      <w:r>
        <w:rPr>
          <w:rFonts w:eastAsia="楷体_GB2312" w:hint="eastAsia"/>
          <w:sz w:val="18"/>
          <w:szCs w:val="18"/>
        </w:rPr>
        <w:t>。</w:t>
      </w:r>
    </w:p>
  </w:comment>
  <w:comment w:id="14" w:author="大学数学" w:date="2014-06-26T09:38:00Z" w:initials="dxsx">
    <w:p w14:paraId="5BB17D5D" w14:textId="77777777" w:rsidR="00983D4E" w:rsidRDefault="00983D4E">
      <w:pPr>
        <w:pStyle w:val="a4"/>
      </w:pPr>
      <w:r>
        <w:rPr>
          <w:rStyle w:val="a3"/>
        </w:rPr>
        <w:annotationRef/>
      </w:r>
      <w:r w:rsidR="00BB3941">
        <w:rPr>
          <w:rFonts w:ascii="楷体_GB2312" w:eastAsia="楷体_GB2312" w:hint="eastAsia"/>
        </w:rPr>
        <w:t>一级标题，</w:t>
      </w:r>
      <w:r w:rsidRPr="00983D4E">
        <w:rPr>
          <w:rFonts w:ascii="楷体_GB2312" w:eastAsia="楷体_GB2312" w:hint="eastAsia"/>
        </w:rPr>
        <w:t>小四黑体</w:t>
      </w:r>
    </w:p>
  </w:comment>
  <w:comment w:id="15" w:author="GDSSX5" w:date="2014-06-26T17:27:00Z" w:initials="dxsx">
    <w:p w14:paraId="4323456E" w14:textId="77777777" w:rsidR="00B97B9C" w:rsidRDefault="00B97B9C">
      <w:pPr>
        <w:pStyle w:val="a4"/>
      </w:pPr>
      <w:r>
        <w:rPr>
          <w:rStyle w:val="a3"/>
        </w:rPr>
        <w:annotationRef/>
      </w:r>
      <w:r>
        <w:rPr>
          <w:rFonts w:ascii="楷体_GB2312" w:eastAsia="楷体_GB2312" w:hint="eastAsia"/>
        </w:rPr>
        <w:t>二级标题，</w:t>
      </w:r>
      <w:r w:rsidRPr="00336923">
        <w:rPr>
          <w:rFonts w:ascii="楷体_GB2312" w:eastAsia="楷体_GB2312" w:hint="eastAsia"/>
          <w:szCs w:val="21"/>
        </w:rPr>
        <w:t>五号</w:t>
      </w:r>
      <w:r w:rsidRPr="00336923">
        <w:rPr>
          <w:rFonts w:ascii="楷体_GB2312" w:eastAsia="楷体_GB2312" w:hint="eastAsia"/>
        </w:rPr>
        <w:t>黑体</w:t>
      </w:r>
    </w:p>
  </w:comment>
  <w:comment w:id="16" w:author="大学数学" w:date="2014-06-26T10:17:00Z" w:initials="dxsx">
    <w:p w14:paraId="3B2B7556" w14:textId="77777777" w:rsidR="00DE2E59" w:rsidRDefault="00DE2E59">
      <w:pPr>
        <w:pStyle w:val="a4"/>
        <w:rPr>
          <w:rFonts w:hint="eastAsia"/>
        </w:rPr>
      </w:pPr>
      <w:r>
        <w:rPr>
          <w:rStyle w:val="a3"/>
        </w:rPr>
        <w:annotationRef/>
      </w:r>
      <w:r>
        <w:rPr>
          <w:rFonts w:hint="eastAsia"/>
        </w:rPr>
        <w:t>小五号黑体</w:t>
      </w:r>
    </w:p>
  </w:comment>
  <w:comment w:id="17" w:author="大学数学" w:date="2014-06-26T10:30:00Z" w:initials="dxsx">
    <w:p w14:paraId="0D413F0F" w14:textId="77777777" w:rsidR="0003610E" w:rsidRDefault="0003610E">
      <w:pPr>
        <w:pStyle w:val="a4"/>
        <w:rPr>
          <w:rFonts w:hint="eastAsia"/>
        </w:rPr>
      </w:pPr>
      <w:r>
        <w:rPr>
          <w:rStyle w:val="a3"/>
        </w:rPr>
        <w:annotationRef/>
      </w:r>
      <w:r>
        <w:rPr>
          <w:rFonts w:hint="eastAsia"/>
        </w:rPr>
        <w:t>小五号</w:t>
      </w:r>
    </w:p>
  </w:comment>
  <w:comment w:id="18" w:author="大学数学" w:date="2014-06-26T09:43:00Z" w:initials="dxsx">
    <w:p w14:paraId="1B1CDB9F" w14:textId="77777777" w:rsidR="00EE1EA5" w:rsidRPr="00BB3941" w:rsidRDefault="00EE1EA5">
      <w:pPr>
        <w:pStyle w:val="a4"/>
        <w:rPr>
          <w:rFonts w:ascii="楷体_GB2312" w:eastAsia="楷体_GB2312" w:hint="eastAsia"/>
        </w:rPr>
      </w:pPr>
      <w:r>
        <w:rPr>
          <w:rStyle w:val="a3"/>
        </w:rPr>
        <w:annotationRef/>
      </w:r>
      <w:r w:rsidR="00BB3941" w:rsidRPr="00BB3941">
        <w:rPr>
          <w:rFonts w:ascii="楷体_GB2312" w:eastAsia="楷体_GB2312" w:hint="eastAsia"/>
        </w:rPr>
        <w:t>五号楷体，</w:t>
      </w:r>
      <w:r w:rsidRPr="00BB3941">
        <w:rPr>
          <w:rFonts w:ascii="楷体_GB2312" w:eastAsia="楷体_GB2312" w:hint="eastAsia"/>
        </w:rPr>
        <w:t>“注</w:t>
      </w:r>
      <w:r w:rsidR="00BB3941" w:rsidRPr="00BB3941">
        <w:rPr>
          <w:rFonts w:ascii="楷体_GB2312" w:eastAsia="楷体_GB2312" w:hint="eastAsia"/>
        </w:rPr>
        <w:t>”</w:t>
      </w:r>
      <w:r w:rsidR="00BB3941">
        <w:rPr>
          <w:rFonts w:ascii="楷体_GB2312" w:eastAsia="楷体_GB2312" w:hint="eastAsia"/>
        </w:rPr>
        <w:t>、</w:t>
      </w:r>
      <w:r w:rsidR="00BB3941" w:rsidRPr="00BB3941">
        <w:rPr>
          <w:rFonts w:ascii="楷体_GB2312" w:eastAsia="楷体_GB2312" w:hint="eastAsia"/>
        </w:rPr>
        <w:t>“</w:t>
      </w:r>
      <w:r w:rsidRPr="00BB3941">
        <w:rPr>
          <w:rFonts w:ascii="楷体_GB2312" w:eastAsia="楷体_GB2312" w:hint="eastAsia"/>
        </w:rPr>
        <w:t>说明</w:t>
      </w:r>
      <w:r w:rsidR="00BB3941" w:rsidRPr="00BB3941">
        <w:rPr>
          <w:rFonts w:ascii="楷体_GB2312" w:eastAsia="楷体_GB2312" w:hint="eastAsia"/>
        </w:rPr>
        <w:t>”</w:t>
      </w:r>
      <w:r w:rsidR="00BB3941">
        <w:rPr>
          <w:rFonts w:ascii="楷体_GB2312" w:eastAsia="楷体_GB2312" w:hint="eastAsia"/>
        </w:rPr>
        <w:t>、“分析”</w:t>
      </w:r>
      <w:r w:rsidRPr="00BB3941">
        <w:rPr>
          <w:rFonts w:ascii="楷体_GB2312" w:eastAsia="楷体_GB2312" w:hint="eastAsia"/>
        </w:rPr>
        <w:t>等</w:t>
      </w:r>
      <w:r w:rsidR="00BB3941" w:rsidRPr="00BB3941">
        <w:rPr>
          <w:rFonts w:ascii="楷体_GB2312" w:eastAsia="楷体_GB2312" w:hint="eastAsia"/>
          <w:sz w:val="18"/>
          <w:szCs w:val="18"/>
        </w:rPr>
        <w:t>的排版格式与此相同。</w:t>
      </w:r>
    </w:p>
  </w:comment>
  <w:comment w:id="19" w:author="大学数学" w:date="2014-06-25T09:14:00Z" w:initials="dxsx">
    <w:p w14:paraId="3D222CF1" w14:textId="77777777" w:rsidR="00127A01" w:rsidRPr="00E1581C" w:rsidRDefault="00127A01">
      <w:pPr>
        <w:pStyle w:val="a4"/>
        <w:rPr>
          <w:rFonts w:ascii="楷体_GB2312" w:eastAsia="楷体_GB2312" w:hint="eastAsia"/>
        </w:rPr>
      </w:pPr>
      <w:r>
        <w:rPr>
          <w:rStyle w:val="a3"/>
        </w:rPr>
        <w:annotationRef/>
      </w:r>
      <w:r w:rsidR="00E1581C" w:rsidRPr="00E1581C">
        <w:rPr>
          <w:rFonts w:ascii="楷体_GB2312" w:eastAsia="楷体_GB2312" w:hint="eastAsia"/>
        </w:rPr>
        <w:t>重要的公式要编号</w:t>
      </w:r>
      <w:r w:rsidR="009965C9" w:rsidRPr="00E1581C">
        <w:rPr>
          <w:rFonts w:ascii="楷体_GB2312" w:eastAsia="楷体_GB2312" w:hint="eastAsia"/>
        </w:rPr>
        <w:t>，居中</w:t>
      </w:r>
      <w:r w:rsidR="00E1581C" w:rsidRPr="00E1581C">
        <w:rPr>
          <w:rFonts w:ascii="楷体_GB2312" w:eastAsia="楷体_GB2312" w:hint="eastAsia"/>
        </w:rPr>
        <w:t>。</w:t>
      </w:r>
    </w:p>
  </w:comment>
  <w:comment w:id="20" w:author="GDSSX8" w:date="2015-02-03T14:18:00Z" w:initials="dxsx">
    <w:p w14:paraId="6322ECA5" w14:textId="77777777" w:rsidR="001835A6" w:rsidRDefault="001835A6">
      <w:pPr>
        <w:pStyle w:val="a4"/>
      </w:pPr>
      <w:r>
        <w:rPr>
          <w:rStyle w:val="a3"/>
        </w:rPr>
        <w:annotationRef/>
      </w:r>
      <w:r>
        <w:rPr>
          <w:rFonts w:eastAsia="楷体_GB2312" w:hint="eastAsia"/>
          <w:sz w:val="18"/>
          <w:szCs w:val="18"/>
        </w:rPr>
        <w:t>五号黑体，</w:t>
      </w:r>
      <w:r w:rsidRPr="00353D6C">
        <w:rPr>
          <w:rFonts w:eastAsia="楷体_GB2312" w:hint="eastAsia"/>
          <w:sz w:val="18"/>
          <w:szCs w:val="18"/>
        </w:rPr>
        <w:t>“定</w:t>
      </w:r>
      <w:r>
        <w:rPr>
          <w:rFonts w:eastAsia="楷体_GB2312" w:hint="eastAsia"/>
          <w:sz w:val="18"/>
          <w:szCs w:val="18"/>
        </w:rPr>
        <w:t>义</w:t>
      </w:r>
      <w:r w:rsidR="00E548D6">
        <w:rPr>
          <w:rFonts w:eastAsia="楷体_GB2312" w:hint="eastAsia"/>
          <w:sz w:val="18"/>
          <w:szCs w:val="18"/>
        </w:rPr>
        <w:t>”、“定理”、“引理”、</w:t>
      </w:r>
      <w:r>
        <w:rPr>
          <w:rFonts w:eastAsia="楷体_GB2312" w:hint="eastAsia"/>
          <w:sz w:val="18"/>
          <w:szCs w:val="18"/>
        </w:rPr>
        <w:t>“例”、“证”、“解”</w:t>
      </w:r>
      <w:r w:rsidRPr="00353D6C">
        <w:rPr>
          <w:rFonts w:eastAsia="楷体_GB2312" w:hint="eastAsia"/>
          <w:sz w:val="18"/>
          <w:szCs w:val="18"/>
        </w:rPr>
        <w:t>等的排版格式与此相同</w:t>
      </w:r>
      <w:r>
        <w:rPr>
          <w:rFonts w:eastAsia="楷体_GB2312" w:hint="eastAsia"/>
          <w:sz w:val="18"/>
          <w:szCs w:val="18"/>
        </w:rPr>
        <w:t>。</w:t>
      </w:r>
    </w:p>
  </w:comment>
  <w:comment w:id="21" w:author="大学数学" w:date="2014-06-26T09:45:00Z" w:initials="dxsx">
    <w:p w14:paraId="4DDD60A4" w14:textId="77777777" w:rsidR="00513190" w:rsidRDefault="00513190">
      <w:pPr>
        <w:pStyle w:val="a4"/>
      </w:pPr>
      <w:r>
        <w:rPr>
          <w:rStyle w:val="a3"/>
        </w:rPr>
        <w:annotationRef/>
      </w:r>
      <w:r w:rsidR="006C4D97">
        <w:rPr>
          <w:rFonts w:ascii="楷体_GB2312" w:eastAsia="楷体_GB2312" w:hint="eastAsia"/>
        </w:rPr>
        <w:t>一级标题，</w:t>
      </w:r>
      <w:r w:rsidRPr="00983D4E">
        <w:rPr>
          <w:rFonts w:ascii="楷体_GB2312" w:eastAsia="楷体_GB2312" w:hint="eastAsia"/>
        </w:rPr>
        <w:t>小四</w:t>
      </w:r>
      <w:r w:rsidR="002C099E">
        <w:rPr>
          <w:rFonts w:ascii="楷体_GB2312" w:eastAsia="楷体_GB2312" w:hint="eastAsia"/>
        </w:rPr>
        <w:t>号</w:t>
      </w:r>
      <w:r w:rsidRPr="00983D4E">
        <w:rPr>
          <w:rFonts w:ascii="楷体_GB2312" w:eastAsia="楷体_GB2312" w:hint="eastAsia"/>
        </w:rPr>
        <w:t>黑体</w:t>
      </w:r>
    </w:p>
  </w:comment>
  <w:comment w:id="22" w:author="GDSSX8" w:date="2014-06-27T15:22:00Z" w:initials="dxsx">
    <w:p w14:paraId="40D1403B" w14:textId="77777777" w:rsidR="001835A6" w:rsidRDefault="001835A6">
      <w:pPr>
        <w:pStyle w:val="a4"/>
      </w:pPr>
      <w:r>
        <w:rPr>
          <w:rStyle w:val="a3"/>
        </w:rPr>
        <w:annotationRef/>
      </w:r>
      <w:r>
        <w:rPr>
          <w:rFonts w:ascii="楷体_GB2312" w:eastAsia="楷体_GB2312" w:hint="eastAsia"/>
        </w:rPr>
        <w:t>五号黑体，居中</w:t>
      </w:r>
    </w:p>
  </w:comment>
  <w:comment w:id="23" w:author="GDSSX8" w:date="2015-03-23T16:15:00Z" w:initials="dxsx">
    <w:p w14:paraId="3699EA4E" w14:textId="77777777" w:rsidR="002609F0" w:rsidRDefault="002609F0">
      <w:pPr>
        <w:pStyle w:val="a4"/>
      </w:pPr>
      <w:r>
        <w:rPr>
          <w:rStyle w:val="a3"/>
        </w:rPr>
        <w:annotationRef/>
      </w:r>
      <w:r w:rsidRPr="00E548D6">
        <w:rPr>
          <w:rFonts w:ascii="楷体_GB2312" w:eastAsia="楷体_GB2312" w:hint="eastAsia"/>
        </w:rPr>
        <w:t>小五号，宋体</w:t>
      </w:r>
    </w:p>
  </w:comment>
  <w:comment w:id="24" w:author="大学数学" w:date="2014-06-26T10:39:00Z" w:initials="dxsx">
    <w:p w14:paraId="49BE8821" w14:textId="77777777" w:rsidR="00983D4E" w:rsidRDefault="00983D4E" w:rsidP="00983D4E">
      <w:pPr>
        <w:pStyle w:val="a4"/>
      </w:pPr>
      <w:r>
        <w:rPr>
          <w:rStyle w:val="a3"/>
        </w:rPr>
        <w:annotationRef/>
      </w:r>
      <w:r w:rsidRPr="00000952">
        <w:rPr>
          <w:rFonts w:eastAsia="楷体_GB2312" w:hint="eastAsia"/>
          <w:sz w:val="18"/>
          <w:szCs w:val="18"/>
        </w:rPr>
        <w:t>不超过</w:t>
      </w:r>
      <w:r w:rsidR="00EE1EA5">
        <w:rPr>
          <w:rFonts w:eastAsia="楷体_GB2312" w:hint="eastAsia"/>
          <w:sz w:val="18"/>
          <w:szCs w:val="18"/>
        </w:rPr>
        <w:t>12</w:t>
      </w:r>
      <w:r w:rsidRPr="00000952">
        <w:rPr>
          <w:rFonts w:eastAsia="楷体_GB2312" w:hint="eastAsia"/>
          <w:sz w:val="18"/>
          <w:szCs w:val="18"/>
        </w:rPr>
        <w:t>个实词；</w:t>
      </w:r>
      <w:r w:rsidR="001C6CC0">
        <w:rPr>
          <w:rFonts w:eastAsia="楷体_GB2312" w:hint="eastAsia"/>
          <w:sz w:val="18"/>
          <w:szCs w:val="18"/>
        </w:rPr>
        <w:t>除虚词外，每个单词的首写</w:t>
      </w:r>
      <w:r>
        <w:rPr>
          <w:rFonts w:eastAsia="楷体_GB2312" w:hint="eastAsia"/>
          <w:sz w:val="18"/>
          <w:szCs w:val="18"/>
        </w:rPr>
        <w:t>字母均</w:t>
      </w:r>
      <w:r w:rsidR="001C6CC0">
        <w:rPr>
          <w:rFonts w:eastAsia="楷体_GB2312" w:hint="eastAsia"/>
          <w:sz w:val="18"/>
          <w:szCs w:val="18"/>
        </w:rPr>
        <w:t>大写。</w:t>
      </w:r>
      <w:r w:rsidR="00506533">
        <w:rPr>
          <w:rFonts w:eastAsia="楷体_GB2312" w:hint="eastAsia"/>
          <w:b/>
          <w:sz w:val="28"/>
          <w:szCs w:val="28"/>
        </w:rPr>
        <w:t>（三</w:t>
      </w:r>
      <w:r w:rsidRPr="00256479">
        <w:rPr>
          <w:rFonts w:eastAsia="楷体_GB2312" w:hint="eastAsia"/>
          <w:b/>
          <w:sz w:val="28"/>
          <w:szCs w:val="28"/>
        </w:rPr>
        <w:t>号新罗马，加粗，</w:t>
      </w:r>
      <w:r>
        <w:rPr>
          <w:rFonts w:eastAsia="楷体_GB2312" w:hint="eastAsia"/>
          <w:b/>
          <w:sz w:val="28"/>
          <w:szCs w:val="28"/>
        </w:rPr>
        <w:t>居中）</w:t>
      </w:r>
    </w:p>
  </w:comment>
  <w:comment w:id="25" w:author="GDSSX8" w:date="2015-02-03T14:30:00Z" w:initials="dxsx">
    <w:p w14:paraId="2D793301" w14:textId="77777777" w:rsidR="00654A3A" w:rsidRDefault="00654A3A">
      <w:pPr>
        <w:pStyle w:val="a4"/>
      </w:pPr>
      <w:r>
        <w:rPr>
          <w:rStyle w:val="a3"/>
        </w:rPr>
        <w:annotationRef/>
      </w:r>
      <w:r>
        <w:rPr>
          <w:rFonts w:ascii="楷体_GB2312" w:eastAsia="楷体_GB2312" w:hint="eastAsia"/>
        </w:rPr>
        <w:t>五号新罗马</w:t>
      </w:r>
      <w:r w:rsidRPr="00983D4E">
        <w:rPr>
          <w:rFonts w:ascii="楷体_GB2312" w:eastAsia="楷体_GB2312" w:hint="eastAsia"/>
        </w:rPr>
        <w:t>，斜体</w:t>
      </w:r>
      <w:r w:rsidR="00AA7C47">
        <w:rPr>
          <w:rFonts w:ascii="楷体_GB2312" w:eastAsia="楷体_GB2312" w:hint="eastAsia"/>
        </w:rPr>
        <w:t>。作者姓大写；名首字母大写，两字拼音之间用连字符。</w:t>
      </w:r>
    </w:p>
  </w:comment>
  <w:comment w:id="26" w:author="大学数学" w:date="2014-06-25T08:56:00Z" w:initials="dxsx">
    <w:p w14:paraId="1DA67F1D" w14:textId="77777777" w:rsidR="00983D4E" w:rsidRPr="00513190" w:rsidRDefault="00983D4E" w:rsidP="00983D4E">
      <w:pPr>
        <w:pStyle w:val="a4"/>
        <w:rPr>
          <w:rFonts w:hint="eastAsia"/>
        </w:rPr>
      </w:pPr>
      <w:r>
        <w:rPr>
          <w:rStyle w:val="a3"/>
        </w:rPr>
        <w:annotationRef/>
      </w:r>
      <w:r>
        <w:rPr>
          <w:rFonts w:eastAsia="楷体_GB2312" w:hint="eastAsia"/>
          <w:sz w:val="18"/>
          <w:szCs w:val="18"/>
        </w:rPr>
        <w:t>须</w:t>
      </w:r>
      <w:r w:rsidRPr="00CB1F40">
        <w:rPr>
          <w:rFonts w:eastAsia="楷体_GB2312" w:hint="eastAsia"/>
          <w:sz w:val="18"/>
          <w:szCs w:val="18"/>
        </w:rPr>
        <w:t>提供单位正式英文名称，不能使用简写或缩写</w:t>
      </w:r>
      <w:r>
        <w:rPr>
          <w:rFonts w:eastAsia="楷体_GB2312" w:hint="eastAsia"/>
          <w:sz w:val="18"/>
          <w:szCs w:val="18"/>
        </w:rPr>
        <w:t>。（</w:t>
      </w:r>
      <w:r w:rsidR="00513190">
        <w:rPr>
          <w:rFonts w:eastAsia="楷体_GB2312" w:hint="eastAsia"/>
          <w:sz w:val="18"/>
          <w:szCs w:val="18"/>
        </w:rPr>
        <w:t>小</w:t>
      </w:r>
      <w:r w:rsidR="00EE1EA5">
        <w:rPr>
          <w:rFonts w:eastAsia="楷体_GB2312" w:hint="eastAsia"/>
          <w:sz w:val="18"/>
          <w:szCs w:val="18"/>
        </w:rPr>
        <w:t>五号新罗马，正</w:t>
      </w:r>
      <w:r>
        <w:rPr>
          <w:rFonts w:eastAsia="楷体_GB2312" w:hint="eastAsia"/>
          <w:sz w:val="18"/>
          <w:szCs w:val="18"/>
        </w:rPr>
        <w:t>体，单倍行距，居中）</w:t>
      </w:r>
    </w:p>
  </w:comment>
  <w:comment w:id="27" w:author="GDSSX8" w:date="2014-06-27T15:25:00Z" w:initials="dxsx">
    <w:p w14:paraId="17673588" w14:textId="77777777" w:rsidR="00654A3A" w:rsidRDefault="00654A3A">
      <w:pPr>
        <w:pStyle w:val="a4"/>
      </w:pPr>
      <w:r>
        <w:rPr>
          <w:rStyle w:val="a3"/>
        </w:rPr>
        <w:annotationRef/>
      </w:r>
      <w:r>
        <w:rPr>
          <w:rFonts w:eastAsia="楷体_GB2312" w:hint="eastAsia"/>
          <w:sz w:val="18"/>
          <w:szCs w:val="18"/>
        </w:rPr>
        <w:t>小五号新罗马，加粗</w:t>
      </w:r>
    </w:p>
  </w:comment>
  <w:comment w:id="28" w:author="大学数学" w:date="2014-06-24T15:36:00Z" w:initials="dxsx">
    <w:p w14:paraId="6D7D6C82" w14:textId="77777777" w:rsidR="00467E2E" w:rsidRDefault="00467E2E">
      <w:pPr>
        <w:pStyle w:val="a4"/>
      </w:pPr>
      <w:r>
        <w:rPr>
          <w:rStyle w:val="a3"/>
        </w:rPr>
        <w:annotationRef/>
      </w:r>
      <w:r>
        <w:rPr>
          <w:rFonts w:eastAsia="楷体_GB2312" w:hint="eastAsia"/>
          <w:sz w:val="18"/>
          <w:szCs w:val="18"/>
        </w:rPr>
        <w:t>小五号新罗马</w:t>
      </w:r>
    </w:p>
  </w:comment>
  <w:comment w:id="29" w:author="GDSSX8" w:date="2014-06-27T15:26:00Z" w:initials="dxsx">
    <w:p w14:paraId="7FB8A9B7" w14:textId="77777777" w:rsidR="00654A3A" w:rsidRDefault="00654A3A">
      <w:pPr>
        <w:pStyle w:val="a4"/>
      </w:pPr>
      <w:r>
        <w:rPr>
          <w:rStyle w:val="a3"/>
        </w:rPr>
        <w:annotationRef/>
      </w:r>
      <w:r>
        <w:rPr>
          <w:rFonts w:eastAsia="楷体_GB2312" w:hint="eastAsia"/>
          <w:sz w:val="18"/>
          <w:szCs w:val="18"/>
        </w:rPr>
        <w:t>小五号新罗马，加粗</w:t>
      </w:r>
    </w:p>
  </w:comment>
  <w:comment w:id="30" w:author="大学数学" w:date="2014-06-25T08:57:00Z" w:initials="dxsx">
    <w:p w14:paraId="6A53C04C" w14:textId="77777777" w:rsidR="00467E2E" w:rsidRPr="00EE1EA5" w:rsidRDefault="00467E2E">
      <w:pPr>
        <w:pStyle w:val="a4"/>
        <w:rPr>
          <w:rFonts w:hint="eastAsia"/>
        </w:rPr>
      </w:pPr>
      <w:r>
        <w:rPr>
          <w:rStyle w:val="a3"/>
        </w:rPr>
        <w:annotationRef/>
      </w:r>
      <w:r>
        <w:rPr>
          <w:rFonts w:eastAsia="楷体_GB2312" w:hint="eastAsia"/>
          <w:sz w:val="18"/>
          <w:szCs w:val="18"/>
        </w:rPr>
        <w:t>小五号新罗马</w:t>
      </w:r>
      <w:r w:rsidR="00EE1EA5">
        <w:rPr>
          <w:rFonts w:eastAsia="楷体_GB2312" w:hint="eastAsia"/>
          <w:sz w:val="18"/>
          <w:szCs w:val="18"/>
        </w:rPr>
        <w:t>（不能直接使用缩略语，缩写须放在全称后面，以括号括起）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F79006" w15:done="0"/>
  <w15:commentEx w15:paraId="025CEAA2" w15:done="0"/>
  <w15:commentEx w15:paraId="41A20206" w15:done="0"/>
  <w15:commentEx w15:paraId="7F346A5C" w15:done="0"/>
  <w15:commentEx w15:paraId="18E13586" w15:done="0"/>
  <w15:commentEx w15:paraId="12CF10F3" w15:done="0"/>
  <w15:commentEx w15:paraId="2CCA07C1" w15:done="0"/>
  <w15:commentEx w15:paraId="5D9849E8" w15:done="0"/>
  <w15:commentEx w15:paraId="36583E78" w15:done="0"/>
  <w15:commentEx w15:paraId="72615EBA" w15:done="0"/>
  <w15:commentEx w15:paraId="1C7BFD4F" w15:done="0"/>
  <w15:commentEx w15:paraId="5BB17D5D" w15:done="0"/>
  <w15:commentEx w15:paraId="4323456E" w15:done="0"/>
  <w15:commentEx w15:paraId="3B2B7556" w15:done="0"/>
  <w15:commentEx w15:paraId="0D413F0F" w15:done="0"/>
  <w15:commentEx w15:paraId="1B1CDB9F" w15:done="0"/>
  <w15:commentEx w15:paraId="3D222CF1" w15:done="0"/>
  <w15:commentEx w15:paraId="6322ECA5" w15:done="0"/>
  <w15:commentEx w15:paraId="4DDD60A4" w15:done="0"/>
  <w15:commentEx w15:paraId="40D1403B" w15:done="0"/>
  <w15:commentEx w15:paraId="3699EA4E" w15:done="0"/>
  <w15:commentEx w15:paraId="49BE8821" w15:done="0"/>
  <w15:commentEx w15:paraId="2D793301" w15:done="0"/>
  <w15:commentEx w15:paraId="1DA67F1D" w15:done="0"/>
  <w15:commentEx w15:paraId="17673588" w15:done="0"/>
  <w15:commentEx w15:paraId="6D7D6C82" w15:done="0"/>
  <w15:commentEx w15:paraId="7FB8A9B7" w15:done="0"/>
  <w15:commentEx w15:paraId="6A53C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F79006" w16cid:durableId="17540C65"/>
  <w16cid:commentId w16cid:paraId="025CEAA2" w16cid:durableId="175809C1"/>
  <w16cid:commentId w16cid:paraId="41A20206" w16cid:durableId="17540CA3"/>
  <w16cid:commentId w16cid:paraId="7F346A5C" w16cid:durableId="1756D52D"/>
  <w16cid:commentId w16cid:paraId="18E13586" w16cid:durableId="17540F24"/>
  <w16cid:commentId w16cid:paraId="12CF10F3" w16cid:durableId="1756D18B"/>
  <w16cid:commentId w16cid:paraId="2CCA07C1" w16cid:durableId="17540F2C"/>
  <w16cid:commentId w16cid:paraId="5D9849E8" w16cid:durableId="1756D1DC"/>
  <w16cid:commentId w16cid:paraId="36583E78" w16cid:durableId="1756D278"/>
  <w16cid:commentId w16cid:paraId="72615EBA" w16cid:durableId="17541337"/>
  <w16cid:commentId w16cid:paraId="1C7BFD4F" w16cid:durableId="17580B18"/>
  <w16cid:commentId w16cid:paraId="5BB17D5D" w16cid:durableId="1754137F"/>
  <w16cid:commentId w16cid:paraId="4323456E" w16cid:durableId="1756D683"/>
  <w16cid:commentId w16cid:paraId="3B2B7556" w16cid:durableId="175671B0"/>
  <w16cid:commentId w16cid:paraId="0D413F0F" w16cid:durableId="17567478"/>
  <w16cid:commentId w16cid:paraId="1B1CDB9F" w16cid:durableId="17550E77"/>
  <w16cid:commentId w16cid:paraId="3D222CF1" w16cid:durableId="17541E27"/>
  <w16cid:commentId w16cid:paraId="6322ECA5" w16cid:durableId="17580A93"/>
  <w16cid:commentId w16cid:paraId="4DDD60A4" w16cid:durableId="175416FF"/>
  <w16cid:commentId w16cid:paraId="40D1403B" w16cid:durableId="17580AB0"/>
  <w16cid:commentId w16cid:paraId="3699EA4E" w16cid:durableId="18BABAB7"/>
  <w16cid:commentId w16cid:paraId="49BE8821" w16cid:durableId="17541144"/>
  <w16cid:commentId w16cid:paraId="2D793301" w16cid:durableId="17580B5C"/>
  <w16cid:commentId w16cid:paraId="1DA67F1D" w16cid:durableId="175412FA"/>
  <w16cid:commentId w16cid:paraId="17673588" w16cid:durableId="17580B74"/>
  <w16cid:commentId w16cid:paraId="6D7D6C82" w16cid:durableId="17541981"/>
  <w16cid:commentId w16cid:paraId="7FB8A9B7" w16cid:durableId="17580B92"/>
  <w16cid:commentId w16cid:paraId="6A53C04C" w16cid:durableId="175419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2C40D" w14:textId="77777777" w:rsidR="00A11840" w:rsidRDefault="00A11840">
      <w:r>
        <w:separator/>
      </w:r>
    </w:p>
  </w:endnote>
  <w:endnote w:type="continuationSeparator" w:id="0">
    <w:p w14:paraId="401A95BF" w14:textId="77777777" w:rsidR="00A11840" w:rsidRDefault="00A11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AdobeSongStd-Light">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434F" w14:textId="77777777" w:rsidR="000F0FFD" w:rsidRDefault="000F0FFD">
    <w:pPr>
      <w:pStyle w:val="a8"/>
      <w:framePr w:h="0" w:wrap="around" w:vAnchor="text" w:hAnchor="margin" w:xAlign="center" w:y="1"/>
      <w:rPr>
        <w:rStyle w:val="ab"/>
      </w:rPr>
    </w:pPr>
    <w:r>
      <w:fldChar w:fldCharType="begin"/>
    </w:r>
    <w:r>
      <w:rPr>
        <w:rStyle w:val="ab"/>
      </w:rPr>
      <w:instrText xml:space="preserve">PAGE  </w:instrText>
    </w:r>
    <w:r>
      <w:fldChar w:fldCharType="separate"/>
    </w:r>
    <w:r>
      <w:fldChar w:fldCharType="end"/>
    </w:r>
  </w:p>
  <w:p w14:paraId="1974E2FA" w14:textId="77777777" w:rsidR="000F0FFD" w:rsidRDefault="000F0FF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47F95" w14:textId="77777777" w:rsidR="000F0FFD" w:rsidRDefault="000F0FFD">
    <w:pPr>
      <w:pStyle w:val="a8"/>
      <w:framePr w:h="0" w:wrap="around" w:vAnchor="text" w:hAnchor="margin" w:xAlign="center" w:y="1"/>
      <w:rPr>
        <w:rStyle w:val="ab"/>
      </w:rPr>
    </w:pPr>
    <w:r>
      <w:fldChar w:fldCharType="begin"/>
    </w:r>
    <w:r>
      <w:rPr>
        <w:rStyle w:val="ab"/>
      </w:rPr>
      <w:instrText xml:space="preserve">PAGE  </w:instrText>
    </w:r>
    <w:r>
      <w:fldChar w:fldCharType="separate"/>
    </w:r>
    <w:r w:rsidR="001A4333">
      <w:rPr>
        <w:rStyle w:val="ab"/>
        <w:noProof/>
      </w:rPr>
      <w:t>5</w:t>
    </w:r>
    <w:r>
      <w:fldChar w:fldCharType="end"/>
    </w:r>
  </w:p>
  <w:p w14:paraId="289F4E59" w14:textId="77777777" w:rsidR="000F0FFD" w:rsidRDefault="000F0FFD" w:rsidP="000F0FFD">
    <w:pPr>
      <w:pStyle w:val="a8"/>
      <w:ind w:right="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BD63F" w14:textId="77777777" w:rsidR="000F0FFD" w:rsidRDefault="000F0FFD">
    <w:pPr>
      <w:pStyle w:val="a8"/>
      <w:rPr>
        <w:rFonts w:ascii="黑体" w:eastAsia="黑体" w:hint="eastAsia"/>
        <w:strike/>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AABD7" w14:textId="77777777" w:rsidR="00A11840" w:rsidRDefault="00A11840">
      <w:r>
        <w:separator/>
      </w:r>
    </w:p>
  </w:footnote>
  <w:footnote w:type="continuationSeparator" w:id="0">
    <w:p w14:paraId="3ADB5422" w14:textId="77777777" w:rsidR="00A11840" w:rsidRDefault="00A11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8BAA" w14:textId="77777777" w:rsidR="000F0FFD" w:rsidRPr="006846C8" w:rsidRDefault="000F0FFD" w:rsidP="006846C8">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9BD6C" w14:textId="77777777" w:rsidR="000F0FFD" w:rsidRPr="00C2539B" w:rsidRDefault="000F0FFD" w:rsidP="00C2539B">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1067"/>
    <w:multiLevelType w:val="hybridMultilevel"/>
    <w:tmpl w:val="339C6192"/>
    <w:lvl w:ilvl="0" w:tplc="A6E416E8">
      <w:start w:val="1"/>
      <w:numFmt w:val="lowerLetter"/>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029255E"/>
    <w:multiLevelType w:val="multilevel"/>
    <w:tmpl w:val="97B0E094"/>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855"/>
        </w:tabs>
        <w:ind w:left="855" w:hanging="645"/>
      </w:pPr>
      <w:rPr>
        <w:rFonts w:hint="default"/>
      </w:rPr>
    </w:lvl>
    <w:lvl w:ilvl="2">
      <w:start w:val="2"/>
      <w:numFmt w:val="decimal"/>
      <w:lvlText w:val="%1.%2.%3"/>
      <w:lvlJc w:val="left"/>
      <w:pPr>
        <w:tabs>
          <w:tab w:val="num" w:pos="1140"/>
        </w:tabs>
        <w:ind w:left="114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130"/>
        </w:tabs>
        <w:ind w:left="2130" w:hanging="1080"/>
      </w:pPr>
      <w:rPr>
        <w:rFonts w:hint="default"/>
      </w:rPr>
    </w:lvl>
    <w:lvl w:ilvl="6">
      <w:start w:val="1"/>
      <w:numFmt w:val="decimal"/>
      <w:lvlText w:val="%1.%2.%3.%4.%5.%6.%7"/>
      <w:lvlJc w:val="left"/>
      <w:pPr>
        <w:tabs>
          <w:tab w:val="num" w:pos="2340"/>
        </w:tabs>
        <w:ind w:left="2340" w:hanging="1080"/>
      </w:pPr>
      <w:rPr>
        <w:rFonts w:hint="default"/>
      </w:rPr>
    </w:lvl>
    <w:lvl w:ilvl="7">
      <w:start w:val="1"/>
      <w:numFmt w:val="decimal"/>
      <w:lvlText w:val="%1.%2.%3.%4.%5.%6.%7.%8"/>
      <w:lvlJc w:val="left"/>
      <w:pPr>
        <w:tabs>
          <w:tab w:val="num" w:pos="2910"/>
        </w:tabs>
        <w:ind w:left="2910" w:hanging="1440"/>
      </w:pPr>
      <w:rPr>
        <w:rFonts w:hint="default"/>
      </w:rPr>
    </w:lvl>
    <w:lvl w:ilvl="8">
      <w:start w:val="1"/>
      <w:numFmt w:val="decimal"/>
      <w:lvlText w:val="%1.%2.%3.%4.%5.%6.%7.%8.%9"/>
      <w:lvlJc w:val="left"/>
      <w:pPr>
        <w:tabs>
          <w:tab w:val="num" w:pos="3120"/>
        </w:tabs>
        <w:ind w:left="3120" w:hanging="1440"/>
      </w:pPr>
      <w:rPr>
        <w:rFonts w:hint="default"/>
      </w:rPr>
    </w:lvl>
  </w:abstractNum>
  <w:abstractNum w:abstractNumId="2" w15:restartNumberingAfterBreak="0">
    <w:nsid w:val="66FC2287"/>
    <w:multiLevelType w:val="multilevel"/>
    <w:tmpl w:val="66FC2287"/>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9DF2F3C"/>
    <w:multiLevelType w:val="hybridMultilevel"/>
    <w:tmpl w:val="E35E2802"/>
    <w:lvl w:ilvl="0" w:tplc="7C7C03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B3C0AB0"/>
    <w:multiLevelType w:val="hybridMultilevel"/>
    <w:tmpl w:val="C7882E7E"/>
    <w:lvl w:ilvl="0" w:tplc="46DCE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刘新伟">
    <w15:presenceInfo w15:providerId="Windows Live" w15:userId="9548648dcdac1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o:colormru v:ext="edit" colors="#ccecff,#6cf,#69f,#39f,#9cf,#99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0B"/>
    <w:rsid w:val="00000952"/>
    <w:rsid w:val="00010629"/>
    <w:rsid w:val="000173D0"/>
    <w:rsid w:val="00022EE4"/>
    <w:rsid w:val="0003047B"/>
    <w:rsid w:val="000316DC"/>
    <w:rsid w:val="00031BFE"/>
    <w:rsid w:val="00032093"/>
    <w:rsid w:val="00036041"/>
    <w:rsid w:val="0003610E"/>
    <w:rsid w:val="00040625"/>
    <w:rsid w:val="000421D0"/>
    <w:rsid w:val="00042784"/>
    <w:rsid w:val="00050C04"/>
    <w:rsid w:val="00061312"/>
    <w:rsid w:val="00070BD9"/>
    <w:rsid w:val="0007372F"/>
    <w:rsid w:val="00075684"/>
    <w:rsid w:val="0007705C"/>
    <w:rsid w:val="00090E95"/>
    <w:rsid w:val="00093EB6"/>
    <w:rsid w:val="0009501F"/>
    <w:rsid w:val="000A032A"/>
    <w:rsid w:val="000A0768"/>
    <w:rsid w:val="000A48BD"/>
    <w:rsid w:val="000A7005"/>
    <w:rsid w:val="000B030D"/>
    <w:rsid w:val="000B54F7"/>
    <w:rsid w:val="000C27A8"/>
    <w:rsid w:val="000C3345"/>
    <w:rsid w:val="000C4D1C"/>
    <w:rsid w:val="000D31B2"/>
    <w:rsid w:val="000E0CF3"/>
    <w:rsid w:val="000E1B34"/>
    <w:rsid w:val="000E24BB"/>
    <w:rsid w:val="000E35E5"/>
    <w:rsid w:val="000E58E1"/>
    <w:rsid w:val="000F0FFD"/>
    <w:rsid w:val="000F13CB"/>
    <w:rsid w:val="000F445A"/>
    <w:rsid w:val="000F6FBE"/>
    <w:rsid w:val="000F7D13"/>
    <w:rsid w:val="00102175"/>
    <w:rsid w:val="00102B0E"/>
    <w:rsid w:val="00105399"/>
    <w:rsid w:val="0011538E"/>
    <w:rsid w:val="001261F5"/>
    <w:rsid w:val="00126A5D"/>
    <w:rsid w:val="00127A01"/>
    <w:rsid w:val="001312A3"/>
    <w:rsid w:val="00132404"/>
    <w:rsid w:val="001403EF"/>
    <w:rsid w:val="0014072B"/>
    <w:rsid w:val="00141ACC"/>
    <w:rsid w:val="00143DF0"/>
    <w:rsid w:val="00145FAA"/>
    <w:rsid w:val="00151C69"/>
    <w:rsid w:val="001557C2"/>
    <w:rsid w:val="001564C1"/>
    <w:rsid w:val="00171469"/>
    <w:rsid w:val="00177F57"/>
    <w:rsid w:val="00183394"/>
    <w:rsid w:val="001835A6"/>
    <w:rsid w:val="0019712B"/>
    <w:rsid w:val="001A4333"/>
    <w:rsid w:val="001C426A"/>
    <w:rsid w:val="001C6CC0"/>
    <w:rsid w:val="001D772A"/>
    <w:rsid w:val="001E4016"/>
    <w:rsid w:val="001F2E6F"/>
    <w:rsid w:val="001F4A07"/>
    <w:rsid w:val="001F7095"/>
    <w:rsid w:val="002051DC"/>
    <w:rsid w:val="002173C5"/>
    <w:rsid w:val="00221006"/>
    <w:rsid w:val="002243A8"/>
    <w:rsid w:val="002253BD"/>
    <w:rsid w:val="0022741C"/>
    <w:rsid w:val="002278AA"/>
    <w:rsid w:val="00234938"/>
    <w:rsid w:val="00234EF4"/>
    <w:rsid w:val="00241492"/>
    <w:rsid w:val="002430FF"/>
    <w:rsid w:val="00247D5F"/>
    <w:rsid w:val="002506F6"/>
    <w:rsid w:val="002609F0"/>
    <w:rsid w:val="00261B69"/>
    <w:rsid w:val="002650FE"/>
    <w:rsid w:val="0027077A"/>
    <w:rsid w:val="00277649"/>
    <w:rsid w:val="00277F5A"/>
    <w:rsid w:val="0028081E"/>
    <w:rsid w:val="00280B83"/>
    <w:rsid w:val="00287749"/>
    <w:rsid w:val="00291427"/>
    <w:rsid w:val="002B7B69"/>
    <w:rsid w:val="002C099E"/>
    <w:rsid w:val="002C0C8D"/>
    <w:rsid w:val="002C5D13"/>
    <w:rsid w:val="002C6255"/>
    <w:rsid w:val="002D21E9"/>
    <w:rsid w:val="002D2608"/>
    <w:rsid w:val="002D381E"/>
    <w:rsid w:val="002D4ECA"/>
    <w:rsid w:val="003110CF"/>
    <w:rsid w:val="003116C8"/>
    <w:rsid w:val="0032633D"/>
    <w:rsid w:val="003319D4"/>
    <w:rsid w:val="00332272"/>
    <w:rsid w:val="003329CE"/>
    <w:rsid w:val="00336923"/>
    <w:rsid w:val="003407C7"/>
    <w:rsid w:val="00341CA3"/>
    <w:rsid w:val="00353D6C"/>
    <w:rsid w:val="0036146C"/>
    <w:rsid w:val="00365359"/>
    <w:rsid w:val="00372D80"/>
    <w:rsid w:val="00377CD9"/>
    <w:rsid w:val="00383C5A"/>
    <w:rsid w:val="003A6322"/>
    <w:rsid w:val="003A7363"/>
    <w:rsid w:val="003C24AB"/>
    <w:rsid w:val="003D42DB"/>
    <w:rsid w:val="003D6520"/>
    <w:rsid w:val="003D6B0C"/>
    <w:rsid w:val="003E72AE"/>
    <w:rsid w:val="003F3AD4"/>
    <w:rsid w:val="0040434E"/>
    <w:rsid w:val="004055AF"/>
    <w:rsid w:val="00434A6A"/>
    <w:rsid w:val="004408D3"/>
    <w:rsid w:val="00460793"/>
    <w:rsid w:val="0046289A"/>
    <w:rsid w:val="00467E2E"/>
    <w:rsid w:val="00471A78"/>
    <w:rsid w:val="00485475"/>
    <w:rsid w:val="00492E6F"/>
    <w:rsid w:val="004A2C9A"/>
    <w:rsid w:val="004B107F"/>
    <w:rsid w:val="004B526F"/>
    <w:rsid w:val="004D34F0"/>
    <w:rsid w:val="004E4608"/>
    <w:rsid w:val="004F208C"/>
    <w:rsid w:val="004F4C27"/>
    <w:rsid w:val="004F7856"/>
    <w:rsid w:val="00504B11"/>
    <w:rsid w:val="00506533"/>
    <w:rsid w:val="00510888"/>
    <w:rsid w:val="00513190"/>
    <w:rsid w:val="00515FC6"/>
    <w:rsid w:val="0052065B"/>
    <w:rsid w:val="00526D63"/>
    <w:rsid w:val="00545E87"/>
    <w:rsid w:val="005505E0"/>
    <w:rsid w:val="00551270"/>
    <w:rsid w:val="005678D1"/>
    <w:rsid w:val="00576753"/>
    <w:rsid w:val="00581D4B"/>
    <w:rsid w:val="00582864"/>
    <w:rsid w:val="00582AF2"/>
    <w:rsid w:val="0058365F"/>
    <w:rsid w:val="00586E28"/>
    <w:rsid w:val="00597AC7"/>
    <w:rsid w:val="005A2EFB"/>
    <w:rsid w:val="005A4E17"/>
    <w:rsid w:val="005B6C37"/>
    <w:rsid w:val="005C6FD9"/>
    <w:rsid w:val="005D303E"/>
    <w:rsid w:val="005D570E"/>
    <w:rsid w:val="005D5E31"/>
    <w:rsid w:val="005F4D6D"/>
    <w:rsid w:val="00603D41"/>
    <w:rsid w:val="00610052"/>
    <w:rsid w:val="0061103A"/>
    <w:rsid w:val="0061257E"/>
    <w:rsid w:val="00616818"/>
    <w:rsid w:val="00622500"/>
    <w:rsid w:val="006434A6"/>
    <w:rsid w:val="006446F8"/>
    <w:rsid w:val="00654A3A"/>
    <w:rsid w:val="00657DE0"/>
    <w:rsid w:val="006648AB"/>
    <w:rsid w:val="00667B99"/>
    <w:rsid w:val="00670AEC"/>
    <w:rsid w:val="006734F7"/>
    <w:rsid w:val="00682889"/>
    <w:rsid w:val="006846C8"/>
    <w:rsid w:val="00686701"/>
    <w:rsid w:val="00692794"/>
    <w:rsid w:val="00693C36"/>
    <w:rsid w:val="006A4B6C"/>
    <w:rsid w:val="006A66B3"/>
    <w:rsid w:val="006B536A"/>
    <w:rsid w:val="006C1D2F"/>
    <w:rsid w:val="006C4D97"/>
    <w:rsid w:val="006D5F85"/>
    <w:rsid w:val="006D731A"/>
    <w:rsid w:val="006D771D"/>
    <w:rsid w:val="006E25F4"/>
    <w:rsid w:val="006E3E7B"/>
    <w:rsid w:val="006F410F"/>
    <w:rsid w:val="0070418D"/>
    <w:rsid w:val="00717006"/>
    <w:rsid w:val="00726480"/>
    <w:rsid w:val="007355BF"/>
    <w:rsid w:val="007439DE"/>
    <w:rsid w:val="00744E83"/>
    <w:rsid w:val="0074529C"/>
    <w:rsid w:val="007538BF"/>
    <w:rsid w:val="007563AD"/>
    <w:rsid w:val="007710DC"/>
    <w:rsid w:val="007719F1"/>
    <w:rsid w:val="00771BC9"/>
    <w:rsid w:val="00772C97"/>
    <w:rsid w:val="0077444D"/>
    <w:rsid w:val="00780CA9"/>
    <w:rsid w:val="0078544A"/>
    <w:rsid w:val="00785E3D"/>
    <w:rsid w:val="0079021F"/>
    <w:rsid w:val="007916E5"/>
    <w:rsid w:val="007A2ECC"/>
    <w:rsid w:val="007B5125"/>
    <w:rsid w:val="007C1299"/>
    <w:rsid w:val="007C3E22"/>
    <w:rsid w:val="007C6A8B"/>
    <w:rsid w:val="007C6FEC"/>
    <w:rsid w:val="007E00DE"/>
    <w:rsid w:val="007E0B3A"/>
    <w:rsid w:val="007E3AB6"/>
    <w:rsid w:val="007F4447"/>
    <w:rsid w:val="007F5C78"/>
    <w:rsid w:val="008040FE"/>
    <w:rsid w:val="00805F92"/>
    <w:rsid w:val="00813924"/>
    <w:rsid w:val="008151A2"/>
    <w:rsid w:val="00830FF0"/>
    <w:rsid w:val="0084609E"/>
    <w:rsid w:val="00850DBF"/>
    <w:rsid w:val="0085347A"/>
    <w:rsid w:val="008553CE"/>
    <w:rsid w:val="00857C4B"/>
    <w:rsid w:val="00883933"/>
    <w:rsid w:val="0088463E"/>
    <w:rsid w:val="008923BF"/>
    <w:rsid w:val="008944B0"/>
    <w:rsid w:val="00894E2D"/>
    <w:rsid w:val="00896D6F"/>
    <w:rsid w:val="008A0792"/>
    <w:rsid w:val="008B4F36"/>
    <w:rsid w:val="008B6530"/>
    <w:rsid w:val="008B70D7"/>
    <w:rsid w:val="008C667F"/>
    <w:rsid w:val="008D02CF"/>
    <w:rsid w:val="008D1039"/>
    <w:rsid w:val="008D1FB7"/>
    <w:rsid w:val="008D77A7"/>
    <w:rsid w:val="008D7872"/>
    <w:rsid w:val="008D7DEC"/>
    <w:rsid w:val="008D7F66"/>
    <w:rsid w:val="008E413A"/>
    <w:rsid w:val="008F4887"/>
    <w:rsid w:val="008F66EE"/>
    <w:rsid w:val="009119B5"/>
    <w:rsid w:val="00913EFC"/>
    <w:rsid w:val="009145C2"/>
    <w:rsid w:val="00915590"/>
    <w:rsid w:val="0092680B"/>
    <w:rsid w:val="009436FE"/>
    <w:rsid w:val="0095381F"/>
    <w:rsid w:val="00953D8A"/>
    <w:rsid w:val="00957E56"/>
    <w:rsid w:val="00980313"/>
    <w:rsid w:val="00982526"/>
    <w:rsid w:val="00983D4E"/>
    <w:rsid w:val="00987138"/>
    <w:rsid w:val="009962BC"/>
    <w:rsid w:val="009965C9"/>
    <w:rsid w:val="009A36CD"/>
    <w:rsid w:val="009A6CC3"/>
    <w:rsid w:val="009C4AF3"/>
    <w:rsid w:val="009C6370"/>
    <w:rsid w:val="009D703D"/>
    <w:rsid w:val="009E3D7F"/>
    <w:rsid w:val="009F1ECB"/>
    <w:rsid w:val="009F364C"/>
    <w:rsid w:val="009F673A"/>
    <w:rsid w:val="00A06946"/>
    <w:rsid w:val="00A06E34"/>
    <w:rsid w:val="00A11840"/>
    <w:rsid w:val="00A1503B"/>
    <w:rsid w:val="00A17E50"/>
    <w:rsid w:val="00A21C22"/>
    <w:rsid w:val="00A23DED"/>
    <w:rsid w:val="00A27376"/>
    <w:rsid w:val="00A32729"/>
    <w:rsid w:val="00A3488E"/>
    <w:rsid w:val="00A41694"/>
    <w:rsid w:val="00A52DF6"/>
    <w:rsid w:val="00A532CB"/>
    <w:rsid w:val="00A60355"/>
    <w:rsid w:val="00A6065C"/>
    <w:rsid w:val="00A653C8"/>
    <w:rsid w:val="00A66FE8"/>
    <w:rsid w:val="00A76DA4"/>
    <w:rsid w:val="00A8226C"/>
    <w:rsid w:val="00A961C9"/>
    <w:rsid w:val="00AA0A00"/>
    <w:rsid w:val="00AA43D6"/>
    <w:rsid w:val="00AA47C2"/>
    <w:rsid w:val="00AA7C47"/>
    <w:rsid w:val="00AB1D80"/>
    <w:rsid w:val="00AB735C"/>
    <w:rsid w:val="00AC5C29"/>
    <w:rsid w:val="00AC68CD"/>
    <w:rsid w:val="00AC6D79"/>
    <w:rsid w:val="00AD43FF"/>
    <w:rsid w:val="00AD643C"/>
    <w:rsid w:val="00AE3697"/>
    <w:rsid w:val="00AE43A1"/>
    <w:rsid w:val="00AE4A4F"/>
    <w:rsid w:val="00AE4A9E"/>
    <w:rsid w:val="00AE6D53"/>
    <w:rsid w:val="00AF1A60"/>
    <w:rsid w:val="00AF3992"/>
    <w:rsid w:val="00AF7360"/>
    <w:rsid w:val="00B022BA"/>
    <w:rsid w:val="00B026A6"/>
    <w:rsid w:val="00B03F4F"/>
    <w:rsid w:val="00B05294"/>
    <w:rsid w:val="00B171C6"/>
    <w:rsid w:val="00B1731E"/>
    <w:rsid w:val="00B173E9"/>
    <w:rsid w:val="00B200BF"/>
    <w:rsid w:val="00B22A5B"/>
    <w:rsid w:val="00B26522"/>
    <w:rsid w:val="00B40496"/>
    <w:rsid w:val="00B43B59"/>
    <w:rsid w:val="00B46816"/>
    <w:rsid w:val="00B64B70"/>
    <w:rsid w:val="00B66AD7"/>
    <w:rsid w:val="00B71100"/>
    <w:rsid w:val="00B719EC"/>
    <w:rsid w:val="00B721F8"/>
    <w:rsid w:val="00B767A4"/>
    <w:rsid w:val="00B813A2"/>
    <w:rsid w:val="00B839C3"/>
    <w:rsid w:val="00B843A2"/>
    <w:rsid w:val="00B85547"/>
    <w:rsid w:val="00B92A3C"/>
    <w:rsid w:val="00B96926"/>
    <w:rsid w:val="00B97B9C"/>
    <w:rsid w:val="00BA1091"/>
    <w:rsid w:val="00BA52CE"/>
    <w:rsid w:val="00BA6399"/>
    <w:rsid w:val="00BB0E8A"/>
    <w:rsid w:val="00BB175D"/>
    <w:rsid w:val="00BB2F4F"/>
    <w:rsid w:val="00BB3941"/>
    <w:rsid w:val="00BB39FE"/>
    <w:rsid w:val="00BC101D"/>
    <w:rsid w:val="00BD0DB3"/>
    <w:rsid w:val="00BE4909"/>
    <w:rsid w:val="00BF0384"/>
    <w:rsid w:val="00BF5832"/>
    <w:rsid w:val="00BF58C4"/>
    <w:rsid w:val="00C0743F"/>
    <w:rsid w:val="00C10D5F"/>
    <w:rsid w:val="00C20209"/>
    <w:rsid w:val="00C22675"/>
    <w:rsid w:val="00C22A54"/>
    <w:rsid w:val="00C2539B"/>
    <w:rsid w:val="00C26792"/>
    <w:rsid w:val="00C3765C"/>
    <w:rsid w:val="00C4528B"/>
    <w:rsid w:val="00C511AA"/>
    <w:rsid w:val="00C527A8"/>
    <w:rsid w:val="00C54B84"/>
    <w:rsid w:val="00C702A0"/>
    <w:rsid w:val="00C73FC9"/>
    <w:rsid w:val="00C9289F"/>
    <w:rsid w:val="00CB0894"/>
    <w:rsid w:val="00CB1F40"/>
    <w:rsid w:val="00CC1C29"/>
    <w:rsid w:val="00CC606E"/>
    <w:rsid w:val="00CD40E7"/>
    <w:rsid w:val="00CD71A6"/>
    <w:rsid w:val="00CE78F0"/>
    <w:rsid w:val="00CF1205"/>
    <w:rsid w:val="00CF74A3"/>
    <w:rsid w:val="00D1181C"/>
    <w:rsid w:val="00D118DC"/>
    <w:rsid w:val="00D16A64"/>
    <w:rsid w:val="00D225CE"/>
    <w:rsid w:val="00D22F20"/>
    <w:rsid w:val="00D35269"/>
    <w:rsid w:val="00D40A93"/>
    <w:rsid w:val="00D455DA"/>
    <w:rsid w:val="00D4612D"/>
    <w:rsid w:val="00D468C7"/>
    <w:rsid w:val="00D645E1"/>
    <w:rsid w:val="00D746BE"/>
    <w:rsid w:val="00D82F59"/>
    <w:rsid w:val="00D83C9F"/>
    <w:rsid w:val="00D8716A"/>
    <w:rsid w:val="00D908DD"/>
    <w:rsid w:val="00D9229E"/>
    <w:rsid w:val="00D9658C"/>
    <w:rsid w:val="00DA5783"/>
    <w:rsid w:val="00DC161A"/>
    <w:rsid w:val="00DC1F95"/>
    <w:rsid w:val="00DC32A3"/>
    <w:rsid w:val="00DD1175"/>
    <w:rsid w:val="00DD695C"/>
    <w:rsid w:val="00DE2E59"/>
    <w:rsid w:val="00DE4A66"/>
    <w:rsid w:val="00E032F8"/>
    <w:rsid w:val="00E059B1"/>
    <w:rsid w:val="00E1581C"/>
    <w:rsid w:val="00E24AF2"/>
    <w:rsid w:val="00E36FED"/>
    <w:rsid w:val="00E46627"/>
    <w:rsid w:val="00E46983"/>
    <w:rsid w:val="00E523AC"/>
    <w:rsid w:val="00E548D6"/>
    <w:rsid w:val="00E66B0C"/>
    <w:rsid w:val="00E72BEE"/>
    <w:rsid w:val="00E76DB9"/>
    <w:rsid w:val="00E80BB8"/>
    <w:rsid w:val="00E91219"/>
    <w:rsid w:val="00E92F99"/>
    <w:rsid w:val="00E933AE"/>
    <w:rsid w:val="00E95A93"/>
    <w:rsid w:val="00EA27E7"/>
    <w:rsid w:val="00EA5422"/>
    <w:rsid w:val="00EB38E7"/>
    <w:rsid w:val="00EC00D2"/>
    <w:rsid w:val="00EC1B08"/>
    <w:rsid w:val="00EC5A5B"/>
    <w:rsid w:val="00ED3558"/>
    <w:rsid w:val="00ED6322"/>
    <w:rsid w:val="00EE1204"/>
    <w:rsid w:val="00EE1EA5"/>
    <w:rsid w:val="00EE4A06"/>
    <w:rsid w:val="00EE6BBB"/>
    <w:rsid w:val="00EF1CE5"/>
    <w:rsid w:val="00EF55A3"/>
    <w:rsid w:val="00EF682A"/>
    <w:rsid w:val="00F10B2D"/>
    <w:rsid w:val="00F16FA2"/>
    <w:rsid w:val="00F20A92"/>
    <w:rsid w:val="00F30895"/>
    <w:rsid w:val="00F31D5A"/>
    <w:rsid w:val="00F329FC"/>
    <w:rsid w:val="00F36701"/>
    <w:rsid w:val="00F42BB8"/>
    <w:rsid w:val="00F43A5F"/>
    <w:rsid w:val="00F757C2"/>
    <w:rsid w:val="00F768D1"/>
    <w:rsid w:val="00F815AD"/>
    <w:rsid w:val="00F87191"/>
    <w:rsid w:val="00F95852"/>
    <w:rsid w:val="00F96292"/>
    <w:rsid w:val="00FA5254"/>
    <w:rsid w:val="00FA7A23"/>
    <w:rsid w:val="00FB35C5"/>
    <w:rsid w:val="00FC014C"/>
    <w:rsid w:val="00FC14C2"/>
    <w:rsid w:val="00FD0642"/>
    <w:rsid w:val="00FD15D2"/>
    <w:rsid w:val="00FD2039"/>
    <w:rsid w:val="00FE0DBF"/>
    <w:rsid w:val="00FE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chsdate"/>
  <w:smartTagType w:namespaceuri="urn:schemas-microsoft-com:office:smarttags" w:name="chmetcnv"/>
  <w:smartTagType w:namespaceuri="urn:schemas-microsoft-com:office:smarttags" w:name="PlaceType"/>
  <w:smartTagType w:namespaceuri="urn:schemas-microsoft-com:office:smarttags" w:name="PlaceName"/>
  <w:shapeDefaults>
    <o:shapedefaults v:ext="edit" spidmax="2049">
      <o:colormru v:ext="edit" colors="#ccecff,#6cf,#69f,#39f,#9cf,#99f"/>
    </o:shapedefaults>
    <o:shapelayout v:ext="edit">
      <o:idmap v:ext="edit" data="1"/>
    </o:shapelayout>
  </w:shapeDefaults>
  <w:decimalSymbol w:val="."/>
  <w:listSeparator w:val=","/>
  <w14:docId w14:val="47FEC756"/>
  <w15:chartTrackingRefBased/>
  <w15:docId w15:val="{BA29BC0B-69D2-4EC2-8C32-88821D70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basedOn w:val="a0"/>
    <w:semiHidden/>
    <w:rsid w:val="000B54F7"/>
    <w:rPr>
      <w:sz w:val="21"/>
      <w:szCs w:val="21"/>
    </w:rPr>
  </w:style>
  <w:style w:type="paragraph" w:styleId="a4">
    <w:name w:val="annotation text"/>
    <w:basedOn w:val="a"/>
    <w:semiHidden/>
    <w:rsid w:val="000B54F7"/>
    <w:pPr>
      <w:jc w:val="left"/>
    </w:pPr>
  </w:style>
  <w:style w:type="paragraph" w:styleId="a5">
    <w:name w:val="annotation subject"/>
    <w:basedOn w:val="a4"/>
    <w:next w:val="a4"/>
    <w:semiHidden/>
    <w:rsid w:val="000B54F7"/>
    <w:rPr>
      <w:b/>
      <w:bCs/>
    </w:rPr>
  </w:style>
  <w:style w:type="paragraph" w:styleId="a6">
    <w:name w:val="Balloon Text"/>
    <w:basedOn w:val="a"/>
    <w:semiHidden/>
    <w:rsid w:val="000B54F7"/>
    <w:rPr>
      <w:sz w:val="18"/>
      <w:szCs w:val="18"/>
    </w:rPr>
  </w:style>
  <w:style w:type="paragraph" w:styleId="a7">
    <w:name w:val="header"/>
    <w:basedOn w:val="a"/>
    <w:rsid w:val="00287749"/>
    <w:pPr>
      <w:pBdr>
        <w:bottom w:val="single" w:sz="6" w:space="1" w:color="auto"/>
      </w:pBdr>
      <w:tabs>
        <w:tab w:val="center" w:pos="4153"/>
        <w:tab w:val="right" w:pos="8306"/>
      </w:tabs>
      <w:snapToGrid w:val="0"/>
      <w:jc w:val="center"/>
    </w:pPr>
    <w:rPr>
      <w:sz w:val="18"/>
      <w:szCs w:val="18"/>
    </w:rPr>
  </w:style>
  <w:style w:type="paragraph" w:styleId="a8">
    <w:name w:val="footer"/>
    <w:basedOn w:val="a"/>
    <w:rsid w:val="00287749"/>
    <w:pPr>
      <w:tabs>
        <w:tab w:val="center" w:pos="4153"/>
        <w:tab w:val="right" w:pos="8306"/>
      </w:tabs>
      <w:snapToGrid w:val="0"/>
      <w:jc w:val="left"/>
    </w:pPr>
    <w:rPr>
      <w:sz w:val="18"/>
      <w:szCs w:val="18"/>
    </w:rPr>
  </w:style>
  <w:style w:type="table" w:styleId="1">
    <w:name w:val="Table Simple 1"/>
    <w:basedOn w:val="a1"/>
    <w:rsid w:val="00050C0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9">
    <w:name w:val="Table Grid"/>
    <w:basedOn w:val="a1"/>
    <w:rsid w:val="00050C0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71">
    <w:name w:val="style971"/>
    <w:basedOn w:val="a0"/>
    <w:rsid w:val="003D6520"/>
    <w:rPr>
      <w:rFonts w:ascii="宋体" w:eastAsia="宋体" w:hAnsi="宋体" w:hint="eastAsia"/>
      <w:color w:val="171717"/>
    </w:rPr>
  </w:style>
  <w:style w:type="character" w:styleId="aa">
    <w:name w:val="Emphasis"/>
    <w:basedOn w:val="a0"/>
    <w:qFormat/>
    <w:rsid w:val="00FC14C2"/>
    <w:rPr>
      <w:b w:val="0"/>
      <w:bCs w:val="0"/>
      <w:i w:val="0"/>
      <w:iCs w:val="0"/>
      <w:color w:val="CC0033"/>
    </w:rPr>
  </w:style>
  <w:style w:type="character" w:customStyle="1" w:styleId="apple-style-span">
    <w:name w:val="apple-style-span"/>
    <w:basedOn w:val="a0"/>
    <w:rsid w:val="00D225CE"/>
    <w:rPr>
      <w:rFonts w:cs="Times New Roman"/>
    </w:rPr>
  </w:style>
  <w:style w:type="character" w:customStyle="1" w:styleId="apple-converted-space">
    <w:name w:val="apple-converted-space"/>
    <w:basedOn w:val="a0"/>
    <w:rsid w:val="00D225CE"/>
    <w:rPr>
      <w:rFonts w:cs="Times New Roman"/>
    </w:rPr>
  </w:style>
  <w:style w:type="character" w:styleId="ab">
    <w:name w:val="page number"/>
    <w:basedOn w:val="a0"/>
    <w:rsid w:val="00A6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oleObject" Target="embeddings/oleObject80.bin"/><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07.w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9.bin"/><Relationship Id="rId5" Type="http://schemas.openxmlformats.org/officeDocument/2006/relationships/footnotes" Target="footnotes.xml"/><Relationship Id="rId95" Type="http://schemas.openxmlformats.org/officeDocument/2006/relationships/oleObject" Target="embeddings/oleObject42.bin"/><Relationship Id="rId160" Type="http://schemas.openxmlformats.org/officeDocument/2006/relationships/image" Target="media/image77.wmf"/><Relationship Id="rId181" Type="http://schemas.openxmlformats.org/officeDocument/2006/relationships/image" Target="media/image86.png"/><Relationship Id="rId216" Type="http://schemas.openxmlformats.org/officeDocument/2006/relationships/oleObject" Target="embeddings/oleObject105.bin"/><Relationship Id="rId237" Type="http://schemas.openxmlformats.org/officeDocument/2006/relationships/header" Target="header1.xml"/><Relationship Id="rId22" Type="http://schemas.openxmlformats.org/officeDocument/2006/relationships/image" Target="media/image7.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4.bin"/><Relationship Id="rId85" Type="http://schemas.openxmlformats.org/officeDocument/2006/relationships/oleObject" Target="embeddings/oleObject37.bin"/><Relationship Id="rId150" Type="http://schemas.openxmlformats.org/officeDocument/2006/relationships/image" Target="media/image72.wmf"/><Relationship Id="rId171" Type="http://schemas.openxmlformats.org/officeDocument/2006/relationships/image" Target="media/image82.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1.bin"/><Relationship Id="rId201" Type="http://schemas.openxmlformats.org/officeDocument/2006/relationships/oleObject" Target="embeddings/oleObject97.bin"/><Relationship Id="rId222" Type="http://schemas.openxmlformats.org/officeDocument/2006/relationships/image" Target="media/image105.wmf"/><Relationship Id="rId243" Type="http://schemas.microsoft.com/office/2011/relationships/people" Target="people.xml"/><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oleObject" Target="embeddings/oleObject78.bin"/><Relationship Id="rId182" Type="http://schemas.openxmlformats.org/officeDocument/2006/relationships/image" Target="media/image87.wmf"/><Relationship Id="rId187" Type="http://schemas.openxmlformats.org/officeDocument/2006/relationships/image" Target="media/image89.wmf"/><Relationship Id="rId217" Type="http://schemas.openxmlformats.org/officeDocument/2006/relationships/oleObject" Target="embeddings/oleObject106.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1.wmf"/><Relationship Id="rId233" Type="http://schemas.openxmlformats.org/officeDocument/2006/relationships/hyperlink" Target="javascript:WriterSearch('&#24464;&#20852;&#26494;');" TargetMode="External"/><Relationship Id="rId238" Type="http://schemas.openxmlformats.org/officeDocument/2006/relationships/footer" Target="footer1.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4.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image" Target="media/image94.wmf"/><Relationship Id="rId172" Type="http://schemas.openxmlformats.org/officeDocument/2006/relationships/oleObject" Target="embeddings/oleObject81.bin"/><Relationship Id="rId193" Type="http://schemas.openxmlformats.org/officeDocument/2006/relationships/oleObject" Target="embeddings/oleObject93.bin"/><Relationship Id="rId202" Type="http://schemas.openxmlformats.org/officeDocument/2006/relationships/image" Target="media/image96.wmf"/><Relationship Id="rId207" Type="http://schemas.openxmlformats.org/officeDocument/2006/relationships/oleObject" Target="embeddings/oleObject100.bin"/><Relationship Id="rId223" Type="http://schemas.openxmlformats.org/officeDocument/2006/relationships/oleObject" Target="embeddings/oleObject109.bin"/><Relationship Id="rId228" Type="http://schemas.openxmlformats.org/officeDocument/2006/relationships/oleObject" Target="embeddings/oleObject112.bin"/><Relationship Id="rId244" Type="http://schemas.openxmlformats.org/officeDocument/2006/relationships/theme" Target="theme/theme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oleObject" Target="embeddings/oleObject90.bin"/><Relationship Id="rId7" Type="http://schemas.openxmlformats.org/officeDocument/2006/relationships/comments" Target="comment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oleObject" Target="embeddings/oleObject76.bin"/><Relationship Id="rId183" Type="http://schemas.openxmlformats.org/officeDocument/2006/relationships/oleObject" Target="embeddings/oleObject87.bin"/><Relationship Id="rId213" Type="http://schemas.openxmlformats.org/officeDocument/2006/relationships/oleObject" Target="embeddings/oleObject103.bin"/><Relationship Id="rId218" Type="http://schemas.openxmlformats.org/officeDocument/2006/relationships/image" Target="media/image103.wmf"/><Relationship Id="rId234" Type="http://schemas.openxmlformats.org/officeDocument/2006/relationships/hyperlink" Target="javascript:WriterSearch('&#23385;&#24314;&#23391;');" TargetMode="External"/><Relationship Id="rId239" Type="http://schemas.openxmlformats.org/officeDocument/2006/relationships/footer" Target="footer2.xml"/><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oleObject" Target="embeddings/oleObject84.bin"/><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image" Target="media/image92.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99.wmf"/><Relationship Id="rId229" Type="http://schemas.openxmlformats.org/officeDocument/2006/relationships/image" Target="media/image108.wmf"/><Relationship Id="rId19" Type="http://schemas.openxmlformats.org/officeDocument/2006/relationships/oleObject" Target="embeddings/oleObject5.bin"/><Relationship Id="rId224" Type="http://schemas.openxmlformats.org/officeDocument/2006/relationships/image" Target="media/image106.wmf"/><Relationship Id="rId240" Type="http://schemas.openxmlformats.org/officeDocument/2006/relationships/header" Target="header2.xml"/><Relationship Id="rId14" Type="http://schemas.openxmlformats.org/officeDocument/2006/relationships/image" Target="media/image3.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oleObject" Target="embeddings/oleObject79.bin"/><Relationship Id="rId8" Type="http://schemas.microsoft.com/office/2011/relationships/commentsExtended" Target="commentsExtended.xml"/><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oleObject" Target="embeddings/oleObject88.bin"/><Relationship Id="rId189" Type="http://schemas.openxmlformats.org/officeDocument/2006/relationships/image" Target="media/image90.wmf"/><Relationship Id="rId219" Type="http://schemas.openxmlformats.org/officeDocument/2006/relationships/oleObject" Target="embeddings/oleObject107.bin"/><Relationship Id="rId3" Type="http://schemas.openxmlformats.org/officeDocument/2006/relationships/settings" Target="settings.xml"/><Relationship Id="rId214" Type="http://schemas.openxmlformats.org/officeDocument/2006/relationships/oleObject" Target="embeddings/oleObject104.bin"/><Relationship Id="rId230" Type="http://schemas.openxmlformats.org/officeDocument/2006/relationships/oleObject" Target="embeddings/oleObject113.bin"/><Relationship Id="rId235" Type="http://schemas.openxmlformats.org/officeDocument/2006/relationships/hyperlink" Target="javascript:WriterSearch('&#21407;&#23439;&#22766;');" TargetMode="Externa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6.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oleObject" Target="embeddings/oleObject82.bin"/><Relationship Id="rId179" Type="http://schemas.openxmlformats.org/officeDocument/2006/relationships/oleObject" Target="embeddings/oleObject85.bin"/><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oleObject" Target="embeddings/oleObject91.bin"/><Relationship Id="rId204" Type="http://schemas.openxmlformats.org/officeDocument/2006/relationships/image" Target="media/image97.wmf"/><Relationship Id="rId220" Type="http://schemas.openxmlformats.org/officeDocument/2006/relationships/image" Target="media/image104.wmf"/><Relationship Id="rId225" Type="http://schemas.openxmlformats.org/officeDocument/2006/relationships/oleObject" Target="embeddings/oleObject110.bin"/><Relationship Id="rId241" Type="http://schemas.openxmlformats.org/officeDocument/2006/relationships/footer" Target="footer3.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1.w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wmf"/><Relationship Id="rId164" Type="http://schemas.openxmlformats.org/officeDocument/2006/relationships/oleObject" Target="embeddings/oleObject77.bin"/><Relationship Id="rId169" Type="http://schemas.openxmlformats.org/officeDocument/2006/relationships/image" Target="media/image81.wmf"/><Relationship Id="rId185" Type="http://schemas.openxmlformats.org/officeDocument/2006/relationships/image" Target="media/image88.wmf"/><Relationship Id="rId4" Type="http://schemas.openxmlformats.org/officeDocument/2006/relationships/webSettings" Target="webSettings.xml"/><Relationship Id="rId9" Type="http://schemas.microsoft.com/office/2016/09/relationships/commentsIds" Target="commentsIds.xml"/><Relationship Id="rId180" Type="http://schemas.openxmlformats.org/officeDocument/2006/relationships/oleObject" Target="embeddings/oleObject86.bin"/><Relationship Id="rId210" Type="http://schemas.openxmlformats.org/officeDocument/2006/relationships/image" Target="media/image100.wmf"/><Relationship Id="rId215" Type="http://schemas.openxmlformats.org/officeDocument/2006/relationships/image" Target="media/image102.wmf"/><Relationship Id="rId236" Type="http://schemas.openxmlformats.org/officeDocument/2006/relationships/hyperlink" Target="http://202.115.151.110/QK/91985A/index.asp?CSID=%7bBC0AC9B7-BE56-46A1-832F-1645F304426F%7d" TargetMode="External"/><Relationship Id="rId26" Type="http://schemas.openxmlformats.org/officeDocument/2006/relationships/image" Target="media/image9.jpeg"/><Relationship Id="rId231" Type="http://schemas.openxmlformats.org/officeDocument/2006/relationships/image" Target="media/image109.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4.wmf"/><Relationship Id="rId221" Type="http://schemas.openxmlformats.org/officeDocument/2006/relationships/oleObject" Target="embeddings/oleObject108.bin"/><Relationship Id="rId242" Type="http://schemas.openxmlformats.org/officeDocument/2006/relationships/fontTable" Target="fontTable.xml"/><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6.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89.bin"/><Relationship Id="rId211" Type="http://schemas.openxmlformats.org/officeDocument/2006/relationships/oleObject" Target="embeddings/oleObject102.bin"/><Relationship Id="rId232" Type="http://schemas.openxmlformats.org/officeDocument/2006/relationships/oleObject" Target="embeddings/oleObject114.bin"/><Relationship Id="rId27" Type="http://schemas.openxmlformats.org/officeDocument/2006/relationships/image" Target="media/image10.png"/><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oleObject" Target="embeddings/oleObject83.bin"/><Relationship Id="rId197" Type="http://schemas.openxmlformats.org/officeDocument/2006/relationships/oleObject" Target="embeddings/oleObject9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Links>
    <vt:vector size="24" baseType="variant">
      <vt:variant>
        <vt:i4>7078004</vt:i4>
      </vt:variant>
      <vt:variant>
        <vt:i4>378</vt:i4>
      </vt:variant>
      <vt:variant>
        <vt:i4>0</vt:i4>
      </vt:variant>
      <vt:variant>
        <vt:i4>5</vt:i4>
      </vt:variant>
      <vt:variant>
        <vt:lpwstr>http://202.115.151.110/QK/91985A/index.asp?CSID=%7bBC0AC9B7-BE56-46A1-832F-1645F304426F%7d</vt:lpwstr>
      </vt:variant>
      <vt:variant>
        <vt:lpwstr/>
      </vt:variant>
      <vt:variant>
        <vt:i4>184835027</vt:i4>
      </vt:variant>
      <vt:variant>
        <vt:i4>375</vt:i4>
      </vt:variant>
      <vt:variant>
        <vt:i4>0</vt:i4>
      </vt:variant>
      <vt:variant>
        <vt:i4>5</vt:i4>
      </vt:variant>
      <vt:variant>
        <vt:lpwstr>javascript:WriterSearch('原宏壮');</vt:lpwstr>
      </vt:variant>
      <vt:variant>
        <vt:lpwstr/>
      </vt:variant>
      <vt:variant>
        <vt:i4>7560870</vt:i4>
      </vt:variant>
      <vt:variant>
        <vt:i4>372</vt:i4>
      </vt:variant>
      <vt:variant>
        <vt:i4>0</vt:i4>
      </vt:variant>
      <vt:variant>
        <vt:i4>5</vt:i4>
      </vt:variant>
      <vt:variant>
        <vt:lpwstr>javascript:WriterSearch('孙建孟');</vt:lpwstr>
      </vt:variant>
      <vt:variant>
        <vt:lpwstr/>
      </vt:variant>
      <vt:variant>
        <vt:i4>949702952</vt:i4>
      </vt:variant>
      <vt:variant>
        <vt:i4>369</vt:i4>
      </vt:variant>
      <vt:variant>
        <vt:i4>0</vt:i4>
      </vt:variant>
      <vt:variant>
        <vt:i4>5</vt:i4>
      </vt:variant>
      <vt:variant>
        <vt:lpwstr>javascript:WriterSearch('徐兴松');</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大学数学写作模板</dc:title>
  <dc:subject/>
  <dc:creator>刘新伟</dc:creator>
  <cp:keywords/>
  <dc:description/>
  <cp:lastModifiedBy>刘新伟</cp:lastModifiedBy>
  <cp:revision>1</cp:revision>
  <cp:lastPrinted>2009-09-15T06:19:00Z</cp:lastPrinted>
  <dcterms:created xsi:type="dcterms:W3CDTF">2018-01-01T12:08:00Z</dcterms:created>
  <dcterms:modified xsi:type="dcterms:W3CDTF">2018-01-01T12:10:00Z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